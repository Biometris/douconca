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38F5" w14:textId="3E1D82F3" w:rsidR="00C7154B" w:rsidRDefault="00C7154B" w:rsidP="00C7154B">
      <w:bookmarkStart w:id="0" w:name="_Hlk180676130"/>
      <w:bookmarkStart w:id="1" w:name="_Hlk90458503"/>
      <w:r>
        <w:t xml:space="preserve">R package </w:t>
      </w:r>
      <w:proofErr w:type="spellStart"/>
      <w:r>
        <w:t>douconca</w:t>
      </w:r>
      <w:proofErr w:type="spellEnd"/>
      <w:r>
        <w:t>: multi-trait multi-environment ordination of ecological communities by double constrained correspondence analysis.</w:t>
      </w:r>
    </w:p>
    <w:bookmarkEnd w:id="0"/>
    <w:p w14:paraId="33BEF571" w14:textId="77777777" w:rsidR="009D0D88" w:rsidRDefault="009D0D88" w:rsidP="00C7154B"/>
    <w:p w14:paraId="12FE9DF0" w14:textId="47E71170" w:rsidR="009D0D88" w:rsidRPr="00266D8C" w:rsidRDefault="009D0D88" w:rsidP="009D0D88">
      <w:pPr>
        <w:spacing w:line="480" w:lineRule="auto"/>
        <w:jc w:val="left"/>
        <w:rPr>
          <w:lang w:eastAsia="en-US"/>
        </w:rPr>
      </w:pPr>
      <w:bookmarkStart w:id="2" w:name="_Hlk77148688"/>
      <w:r w:rsidRPr="00266D8C">
        <w:rPr>
          <w:lang w:eastAsia="en-US"/>
        </w:rPr>
        <w:t>Cajo J. F. ter Braak</w:t>
      </w:r>
      <w:r w:rsidRPr="00266D8C">
        <w:rPr>
          <w:vertAlign w:val="superscript"/>
          <w:lang w:eastAsia="en-US"/>
        </w:rPr>
        <w:t>1</w:t>
      </w:r>
      <w:r w:rsidRPr="00266D8C">
        <w:rPr>
          <w:lang w:eastAsia="en-US"/>
        </w:rPr>
        <w:t xml:space="preserve"> and Bart-Jan van Rossum</w:t>
      </w:r>
      <w:r w:rsidRPr="00266D8C">
        <w:rPr>
          <w:vertAlign w:val="superscript"/>
          <w:lang w:eastAsia="en-US"/>
        </w:rPr>
        <w:t>1</w:t>
      </w:r>
    </w:p>
    <w:p w14:paraId="4CFDA893" w14:textId="77777777" w:rsidR="009D0D88" w:rsidRPr="00266D8C" w:rsidRDefault="009D0D88" w:rsidP="009D0D88">
      <w:pPr>
        <w:spacing w:line="480" w:lineRule="auto"/>
        <w:jc w:val="left"/>
        <w:rPr>
          <w:vertAlign w:val="superscript"/>
          <w:lang w:eastAsia="en-US"/>
        </w:rPr>
      </w:pPr>
    </w:p>
    <w:p w14:paraId="3A38E592" w14:textId="77777777" w:rsidR="009D0D88" w:rsidRDefault="009D0D88" w:rsidP="009D0D88">
      <w:pPr>
        <w:spacing w:line="480" w:lineRule="auto"/>
        <w:jc w:val="left"/>
        <w:rPr>
          <w:lang w:eastAsia="en-US"/>
        </w:rPr>
      </w:pPr>
      <w:r>
        <w:rPr>
          <w:vertAlign w:val="superscript"/>
          <w:lang w:eastAsia="en-US"/>
        </w:rPr>
        <w:t xml:space="preserve">1 </w:t>
      </w:r>
      <w:r>
        <w:rPr>
          <w:lang w:eastAsia="en-US"/>
        </w:rPr>
        <w:t>Biometris, Wageningen University &amp; Research, Wageningen, the Netherlands</w:t>
      </w:r>
    </w:p>
    <w:bookmarkEnd w:id="2"/>
    <w:p w14:paraId="33CBE789" w14:textId="77777777" w:rsidR="009D0D88" w:rsidRDefault="009D0D88" w:rsidP="009D0D88">
      <w:pPr>
        <w:spacing w:line="480" w:lineRule="auto"/>
        <w:jc w:val="left"/>
      </w:pPr>
    </w:p>
    <w:p w14:paraId="307E2FEA" w14:textId="77777777" w:rsidR="009D0D88" w:rsidRDefault="009D0D88" w:rsidP="009D0D88">
      <w:pPr>
        <w:spacing w:line="480" w:lineRule="auto"/>
        <w:jc w:val="left"/>
      </w:pPr>
      <w:r>
        <w:t>Email: cajo.terbraak@wur.nl</w:t>
      </w:r>
    </w:p>
    <w:p w14:paraId="7400DFDF" w14:textId="77777777" w:rsidR="009D0D88" w:rsidRDefault="009D0D88" w:rsidP="009D0D88">
      <w:pPr>
        <w:spacing w:line="480" w:lineRule="auto"/>
        <w:jc w:val="left"/>
      </w:pPr>
    </w:p>
    <w:p w14:paraId="6099733C" w14:textId="77777777" w:rsidR="009D0D88" w:rsidRDefault="009D0D88" w:rsidP="009D0D88">
      <w:pPr>
        <w:spacing w:line="480" w:lineRule="auto"/>
        <w:jc w:val="left"/>
        <w:rPr>
          <w:rStyle w:val="InternetLink"/>
        </w:rPr>
      </w:pPr>
      <w:r>
        <w:t xml:space="preserve">ORCID </w:t>
      </w:r>
      <w:proofErr w:type="spellStart"/>
      <w:r>
        <w:t>CtB</w:t>
      </w:r>
      <w:proofErr w:type="spellEnd"/>
      <w:r>
        <w:t xml:space="preserve">: </w:t>
      </w:r>
      <w:hyperlink r:id="rId8" w:history="1">
        <w:r w:rsidRPr="00E51127">
          <w:rPr>
            <w:rStyle w:val="Hyperlink"/>
          </w:rPr>
          <w:t>http://orcid.org/0000-0002-0414-8745</w:t>
        </w:r>
      </w:hyperlink>
    </w:p>
    <w:p w14:paraId="465DAE90" w14:textId="77777777" w:rsidR="009D0D88" w:rsidRDefault="009D0D88" w:rsidP="00C7154B"/>
    <w:p w14:paraId="699B199F" w14:textId="77777777" w:rsidR="00266D8C" w:rsidRDefault="00266D8C" w:rsidP="00266D8C"/>
    <w:p w14:paraId="7E32E092" w14:textId="77777777" w:rsidR="00266D8C" w:rsidRPr="00935170" w:rsidRDefault="00266D8C" w:rsidP="00266D8C">
      <w:pPr>
        <w:rPr>
          <w:b/>
          <w:bCs/>
          <w:sz w:val="28"/>
          <w:szCs w:val="22"/>
        </w:rPr>
      </w:pPr>
      <w:r w:rsidRPr="00935170">
        <w:rPr>
          <w:b/>
          <w:bCs/>
          <w:sz w:val="28"/>
          <w:szCs w:val="22"/>
        </w:rPr>
        <w:t>Abstract</w:t>
      </w:r>
    </w:p>
    <w:p w14:paraId="00DE2BE4" w14:textId="77777777" w:rsidR="00266D8C" w:rsidRDefault="00266D8C" w:rsidP="00266D8C">
      <w:pPr>
        <w:pStyle w:val="BodyText"/>
      </w:pPr>
    </w:p>
    <w:p w14:paraId="66467E33" w14:textId="2B36F518" w:rsidR="00266D8C" w:rsidRPr="000225CD" w:rsidRDefault="00266D8C" w:rsidP="00266D8C">
      <w:pPr>
        <w:pStyle w:val="BodyText"/>
        <w:numPr>
          <w:ilvl w:val="0"/>
          <w:numId w:val="13"/>
        </w:numPr>
        <w:rPr>
          <w:color w:val="1C1D1E"/>
          <w:szCs w:val="24"/>
        </w:rPr>
      </w:pPr>
      <w:r w:rsidRPr="000225CD">
        <w:rPr>
          <w:color w:val="1C1D1E"/>
          <w:szCs w:val="24"/>
        </w:rPr>
        <w:t>Trait-based ecology aims to learn which species occur and prosper where on the basis of their traits and the environmental conditions.  The study of species-environment relationships using (constrained) ordination and the like, thus become</w:t>
      </w:r>
      <w:ins w:id="3" w:author="Rossum, Bart-Jan van" w:date="2024-10-25T17:04:00Z">
        <w:r w:rsidR="000D3E59">
          <w:rPr>
            <w:color w:val="1C1D1E"/>
            <w:szCs w:val="24"/>
          </w:rPr>
          <w:t>s</w:t>
        </w:r>
      </w:ins>
      <w:r w:rsidRPr="000225CD">
        <w:rPr>
          <w:color w:val="1C1D1E"/>
          <w:szCs w:val="24"/>
        </w:rPr>
        <w:t xml:space="preserve"> a study of trait-environment relationships. </w:t>
      </w:r>
      <w:r w:rsidR="00170D61">
        <w:rPr>
          <w:color w:val="1C1D1E"/>
          <w:szCs w:val="24"/>
        </w:rPr>
        <w:t>Focussing on</w:t>
      </w:r>
      <w:r w:rsidRPr="000225CD">
        <w:rPr>
          <w:color w:val="1C1D1E"/>
          <w:szCs w:val="24"/>
        </w:rPr>
        <w:t xml:space="preserve"> int</w:t>
      </w:r>
      <w:r w:rsidR="00170D61">
        <w:rPr>
          <w:color w:val="1C1D1E"/>
          <w:szCs w:val="24"/>
        </w:rPr>
        <w:t>er</w:t>
      </w:r>
      <w:r w:rsidRPr="000225CD">
        <w:rPr>
          <w:color w:val="1C1D1E"/>
          <w:szCs w:val="24"/>
        </w:rPr>
        <w:t xml:space="preserve">-species trait </w:t>
      </w:r>
      <w:r w:rsidR="00202185">
        <w:rPr>
          <w:color w:val="1C1D1E"/>
          <w:szCs w:val="24"/>
        </w:rPr>
        <w:t xml:space="preserve">and inter-site environmental </w:t>
      </w:r>
      <w:r w:rsidRPr="000225CD">
        <w:rPr>
          <w:color w:val="1C1D1E"/>
          <w:szCs w:val="24"/>
        </w:rPr>
        <w:t xml:space="preserve">variation, such a study requires three data tables: tables on abundance, traits and environmental variables of a set of species and sites. The oldest such method is </w:t>
      </w:r>
      <w:r w:rsidR="00202185">
        <w:rPr>
          <w:color w:val="1C1D1E"/>
          <w:szCs w:val="24"/>
        </w:rPr>
        <w:t>the</w:t>
      </w:r>
      <w:r w:rsidRPr="000225CD">
        <w:rPr>
          <w:color w:val="1C1D1E"/>
          <w:szCs w:val="24"/>
        </w:rPr>
        <w:t xml:space="preserve"> ordination method RLQ. </w:t>
      </w:r>
      <w:r w:rsidR="00202185">
        <w:rPr>
          <w:color w:val="1C1D1E"/>
          <w:szCs w:val="24"/>
        </w:rPr>
        <w:t>The most commonly used method is c</w:t>
      </w:r>
      <w:r w:rsidRPr="000225CD">
        <w:rPr>
          <w:color w:val="1C1D1E"/>
          <w:szCs w:val="24"/>
        </w:rPr>
        <w:t xml:space="preserve">ommunity-weighted means (CWM) regression, while applications based on generalized linear mixed models (GLMM) are scarce. CWM-regression analyses each trait separately; multi-trait GLMMs do not currently allow for dimension reduction of the trait-environment relationships. </w:t>
      </w:r>
    </w:p>
    <w:p w14:paraId="39646975" w14:textId="6875E881" w:rsidR="00266D8C" w:rsidRPr="000225CD" w:rsidRDefault="00202185" w:rsidP="00266D8C">
      <w:pPr>
        <w:pStyle w:val="BodyText"/>
        <w:numPr>
          <w:ilvl w:val="0"/>
          <w:numId w:val="13"/>
        </w:numPr>
        <w:rPr>
          <w:color w:val="1C1D1E"/>
          <w:szCs w:val="24"/>
        </w:rPr>
      </w:pPr>
      <w:r>
        <w:rPr>
          <w:color w:val="1C1D1E"/>
          <w:szCs w:val="24"/>
        </w:rPr>
        <w:t>Here we</w:t>
      </w:r>
      <w:r w:rsidR="00266D8C" w:rsidRPr="000225CD">
        <w:rPr>
          <w:color w:val="1C1D1E"/>
          <w:szCs w:val="24"/>
        </w:rPr>
        <w:t xml:space="preserve"> propose double-constrained correspondence analysis (dc-CA). Like RLQ, dc-CA is an ordination method with associated visualizations (notably, biplots), but unlike RLQ, dc-CA allows for model comparison and prediction because dc-CA is regression-based. </w:t>
      </w:r>
      <w:r w:rsidR="00B51A53">
        <w:rPr>
          <w:color w:val="1C1D1E"/>
          <w:szCs w:val="24"/>
        </w:rPr>
        <w:t>Also</w:t>
      </w:r>
      <w:r w:rsidR="00266D8C" w:rsidRPr="000225CD">
        <w:rPr>
          <w:color w:val="1C1D1E"/>
          <w:szCs w:val="24"/>
        </w:rPr>
        <w:t>, dc-CA is a natural multi-trait extension of CWM-regression and fourth-corner analysis. The dc-CA method constructs trait and environmental composites (gradients) that sequentially best explain the abundance data and that have maximum fourth-corner correlation.</w:t>
      </w:r>
    </w:p>
    <w:p w14:paraId="5C2E8744" w14:textId="77777777" w:rsidR="00266D8C" w:rsidRPr="000225CD" w:rsidRDefault="00266D8C" w:rsidP="00266D8C">
      <w:pPr>
        <w:pStyle w:val="BodyText"/>
        <w:rPr>
          <w:color w:val="1C1D1E"/>
          <w:szCs w:val="24"/>
        </w:rPr>
      </w:pPr>
    </w:p>
    <w:p w14:paraId="00082CC6" w14:textId="3ADE3946" w:rsidR="00266D8C" w:rsidRPr="000225CD" w:rsidRDefault="00266D8C" w:rsidP="00266D8C">
      <w:pPr>
        <w:pStyle w:val="BodyText"/>
        <w:numPr>
          <w:ilvl w:val="0"/>
          <w:numId w:val="13"/>
        </w:numPr>
        <w:rPr>
          <w:color w:val="1C1D1E"/>
          <w:szCs w:val="24"/>
        </w:rPr>
      </w:pPr>
      <w:r w:rsidRPr="000225CD">
        <w:rPr>
          <w:color w:val="1C1D1E"/>
          <w:szCs w:val="24"/>
        </w:rPr>
        <w:t xml:space="preserve">The R package </w:t>
      </w:r>
      <w:proofErr w:type="spellStart"/>
      <w:r w:rsidRPr="000225CD">
        <w:rPr>
          <w:color w:val="1C1D1E"/>
          <w:szCs w:val="24"/>
        </w:rPr>
        <w:t>douconca</w:t>
      </w:r>
      <w:proofErr w:type="spellEnd"/>
      <w:r w:rsidRPr="000225CD">
        <w:rPr>
          <w:color w:val="1C1D1E"/>
          <w:szCs w:val="24"/>
        </w:rPr>
        <w:t xml:space="preserve"> on CRAN implements dc-CA. It is based on the community ecology package vegan and contains functions for visualization, statistical testing and prediction. It has a formula-interface so as to allow non-linear trait and environmental modelling and interactions. Statistical testing proceeds using the ter Braak max test, so as to guard against overoptimism. The focal method of visualization is the one-dimension biplot </w:t>
      </w:r>
      <w:r w:rsidR="00202185">
        <w:rPr>
          <w:color w:val="1C1D1E"/>
          <w:szCs w:val="24"/>
        </w:rPr>
        <w:t xml:space="preserve">as in </w:t>
      </w:r>
      <w:r w:rsidRPr="000225CD">
        <w:rPr>
          <w:color w:val="1C1D1E"/>
          <w:szCs w:val="24"/>
        </w:rPr>
        <w:t xml:space="preserve">principal </w:t>
      </w:r>
      <w:r w:rsidRPr="000225CD">
        <w:rPr>
          <w:color w:val="1C1D1E"/>
          <w:szCs w:val="24"/>
        </w:rPr>
        <w:lastRenderedPageBreak/>
        <w:t>response curve analysis. More traditionally ordination diagrams can be constructed as they are from analyses with vegan.</w:t>
      </w:r>
    </w:p>
    <w:p w14:paraId="54AA5F13" w14:textId="77777777" w:rsidR="00266D8C" w:rsidRPr="000225CD" w:rsidRDefault="00266D8C" w:rsidP="00266D8C">
      <w:pPr>
        <w:pStyle w:val="BodyText"/>
        <w:numPr>
          <w:ilvl w:val="0"/>
          <w:numId w:val="13"/>
        </w:numPr>
        <w:rPr>
          <w:color w:val="1C1D1E"/>
          <w:szCs w:val="24"/>
        </w:rPr>
      </w:pPr>
      <w:r w:rsidRPr="000225CD">
        <w:rPr>
          <w:color w:val="1C1D1E"/>
          <w:szCs w:val="24"/>
        </w:rPr>
        <w:t xml:space="preserve">This application paper describes the main functionality of </w:t>
      </w:r>
      <w:proofErr w:type="spellStart"/>
      <w:r w:rsidRPr="000225CD">
        <w:rPr>
          <w:color w:val="1C1D1E"/>
          <w:szCs w:val="24"/>
        </w:rPr>
        <w:t>douconca</w:t>
      </w:r>
      <w:proofErr w:type="spellEnd"/>
      <w:r w:rsidRPr="000225CD">
        <w:rPr>
          <w:color w:val="1C1D1E"/>
          <w:szCs w:val="24"/>
        </w:rPr>
        <w:t xml:space="preserve"> by </w:t>
      </w:r>
      <w:commentRangeStart w:id="4"/>
      <w:r w:rsidRPr="000225CD">
        <w:rPr>
          <w:color w:val="1C1D1E"/>
          <w:szCs w:val="24"/>
        </w:rPr>
        <w:t>three</w:t>
      </w:r>
      <w:commentRangeEnd w:id="4"/>
      <w:r w:rsidR="000D3E59">
        <w:rPr>
          <w:rStyle w:val="CommentReference"/>
        </w:rPr>
        <w:commentReference w:id="4"/>
      </w:r>
      <w:r w:rsidRPr="000225CD">
        <w:rPr>
          <w:color w:val="1C1D1E"/>
          <w:szCs w:val="24"/>
        </w:rPr>
        <w:t xml:space="preserve"> case studies.  In one case study, dc-CA summarized the main results of many CWM-regressions in a single diagram. In another case study, GLMM did not find the usual leave-traits economics spectrum, but dc-CA found it in its first axis. Moreover, the species-environment relations in this study were multi-dimensional, of which the traits explained a single dimension only. </w:t>
      </w:r>
    </w:p>
    <w:p w14:paraId="270E501F" w14:textId="4FAA0737" w:rsidR="00266D8C" w:rsidRDefault="00266D8C" w:rsidP="00266D8C">
      <w:pPr>
        <w:pStyle w:val="BodyText"/>
        <w:numPr>
          <w:ilvl w:val="0"/>
          <w:numId w:val="13"/>
        </w:numPr>
        <w:rPr>
          <w:color w:val="1C1D1E"/>
          <w:szCs w:val="24"/>
        </w:rPr>
      </w:pPr>
      <w:r w:rsidRPr="000225CD">
        <w:rPr>
          <w:color w:val="1C1D1E"/>
          <w:szCs w:val="24"/>
        </w:rPr>
        <w:t>Trait-environment analysis becomes easier</w:t>
      </w:r>
      <w:r w:rsidR="00202185">
        <w:rPr>
          <w:color w:val="1C1D1E"/>
          <w:szCs w:val="24"/>
        </w:rPr>
        <w:t xml:space="preserve"> and </w:t>
      </w:r>
      <w:r w:rsidRPr="000225CD">
        <w:rPr>
          <w:color w:val="1C1D1E"/>
          <w:szCs w:val="24"/>
        </w:rPr>
        <w:t>more insightful with dc-CA.</w:t>
      </w:r>
    </w:p>
    <w:p w14:paraId="6B246BCF" w14:textId="77777777" w:rsidR="00266D8C" w:rsidRDefault="00266D8C" w:rsidP="00266D8C">
      <w:pPr>
        <w:pStyle w:val="BodyText"/>
        <w:rPr>
          <w:color w:val="1C1D1E"/>
          <w:szCs w:val="24"/>
        </w:rPr>
      </w:pPr>
    </w:p>
    <w:p w14:paraId="6F48C707" w14:textId="77777777" w:rsidR="00266D8C" w:rsidRDefault="00266D8C" w:rsidP="00266D8C">
      <w:pPr>
        <w:pStyle w:val="BodyText"/>
        <w:rPr>
          <w:color w:val="1C1D1E"/>
          <w:szCs w:val="24"/>
        </w:rPr>
      </w:pPr>
      <w:r>
        <w:rPr>
          <w:color w:val="1C1D1E"/>
          <w:szCs w:val="24"/>
        </w:rPr>
        <w:t xml:space="preserve">Keywords: community ecology; trait-environment relationships; constrained ordination; R package </w:t>
      </w:r>
      <w:proofErr w:type="spellStart"/>
      <w:r>
        <w:rPr>
          <w:color w:val="1C1D1E"/>
          <w:szCs w:val="24"/>
        </w:rPr>
        <w:t>douconca</w:t>
      </w:r>
      <w:proofErr w:type="spellEnd"/>
      <w:r>
        <w:rPr>
          <w:color w:val="1C1D1E"/>
          <w:szCs w:val="24"/>
        </w:rPr>
        <w:t>; double constrained correspondence analysis</w:t>
      </w:r>
    </w:p>
    <w:p w14:paraId="560847DC" w14:textId="77777777" w:rsidR="00266D8C" w:rsidRPr="000225CD" w:rsidRDefault="00266D8C" w:rsidP="00266D8C">
      <w:pPr>
        <w:pStyle w:val="BodyText"/>
        <w:rPr>
          <w:color w:val="1C1D1E"/>
          <w:szCs w:val="24"/>
        </w:rPr>
      </w:pPr>
      <w:r>
        <w:rPr>
          <w:color w:val="1C1D1E"/>
          <w:szCs w:val="24"/>
        </w:rPr>
        <w:t>max 8 words</w:t>
      </w:r>
    </w:p>
    <w:p w14:paraId="5F18111F" w14:textId="77777777" w:rsidR="00F25CC2" w:rsidRDefault="00F25CC2" w:rsidP="00C7154B"/>
    <w:p w14:paraId="7B41BB71" w14:textId="12E0C7D7" w:rsidR="00C7154B" w:rsidRDefault="00F451CB" w:rsidP="00C7154B">
      <w:pPr>
        <w:pStyle w:val="Heading1"/>
      </w:pPr>
      <w:r>
        <w:t>Introduction</w:t>
      </w:r>
    </w:p>
    <w:p w14:paraId="0AE07E6A" w14:textId="77777777" w:rsidR="00456EF1" w:rsidRDefault="00456EF1" w:rsidP="00456EF1">
      <w:pPr>
        <w:pStyle w:val="BodyText"/>
      </w:pPr>
    </w:p>
    <w:p w14:paraId="7D2F3661" w14:textId="1CE063BE" w:rsidR="00456EF1" w:rsidRDefault="00456EF1" w:rsidP="00456EF1">
      <w:pPr>
        <w:pStyle w:val="BodyText"/>
      </w:pPr>
      <w:r>
        <w:t>Species have environmental preferences with each species inhabiting a specific part (niche) of the multi-dimensional habitat space</w:t>
      </w:r>
      <w:r w:rsidR="00960FB6">
        <w:t xml:space="preserve"> </w:t>
      </w:r>
      <w:r w:rsidR="006A77C6">
        <w:fldChar w:fldCharType="begin"/>
      </w:r>
      <w:r w:rsidR="006A77C6">
        <w:instrText xml:space="preserve"> ADDIN EN.CITE &lt;EndNote&gt;&lt;Cite&gt;&lt;Author&gt;Pocheville&lt;/Author&gt;&lt;Year&gt;2015&lt;/Year&gt;&lt;RecNum&gt;6810&lt;/RecNum&gt;&lt;DisplayText&gt;(Pocheville 2015)&lt;/DisplayText&gt;&lt;record&gt;&lt;rec-number&gt;6810&lt;/rec-number&gt;&lt;foreign-keys&gt;&lt;key app="EN" db-id="vxvw9p0x9esseued2aaxtzwj2dfvpexw92tx" timestamp="1729340508"&gt;6810&lt;/key&gt;&lt;/foreign-keys&gt;&lt;ref-type name="Book Section"&gt;5&lt;/ref-type&gt;&lt;contributors&gt;&lt;authors&gt;&lt;author&gt;Pocheville, Arnaud&lt;/author&gt;&lt;/authors&gt;&lt;secondary-authors&gt;&lt;author&gt;Heams, Thomas&lt;/author&gt;&lt;author&gt;Huneman, Philippe&lt;/author&gt;&lt;author&gt;Lecointre, Guillaume&lt;/author&gt;&lt;author&gt;Silberstein, Marc&lt;/author&gt;&lt;/secondary-authors&gt;&lt;/contributors&gt;&lt;titles&gt;&lt;title&gt;The Ecological Niche: History and Recent Controversies&lt;/title&gt;&lt;secondary-title&gt;Handbook of Evolutionary Thinking in the Sciences&lt;/secondary-title&gt;&lt;/titles&gt;&lt;pages&gt;547-586&lt;/pages&gt;&lt;dates&gt;&lt;year&gt;2015&lt;/year&gt;&lt;pub-dates&gt;&lt;date&gt;2015//&lt;/date&gt;&lt;/pub-dates&gt;&lt;/dates&gt;&lt;pub-location&gt;Dordrecht&lt;/pub-location&gt;&lt;publisher&gt;Springer Netherlands&lt;/publisher&gt;&lt;isbn&gt;978-94-017-9014-7&lt;/isbn&gt;&lt;urls&gt;&lt;related-urls&gt;&lt;url&gt;https://doi.org/10.1007/978-94-017-9014-7_26&lt;/url&gt;&lt;/related-urls&gt;&lt;/urls&gt;&lt;electronic-resource-num&gt;10.1007/978-94-017-9014-7_26&lt;/electronic-resource-num&gt;&lt;/record&gt;&lt;/Cite&gt;&lt;/EndNote&gt;</w:instrText>
      </w:r>
      <w:r w:rsidR="006A77C6">
        <w:fldChar w:fldCharType="separate"/>
      </w:r>
      <w:r w:rsidR="006A77C6">
        <w:rPr>
          <w:noProof/>
        </w:rPr>
        <w:t>(Pocheville 2015)</w:t>
      </w:r>
      <w:r w:rsidR="006A77C6">
        <w:fldChar w:fldCharType="end"/>
      </w:r>
      <w:r>
        <w:t xml:space="preserve">. </w:t>
      </w:r>
      <w:r w:rsidR="00EB2574">
        <w:t>Founded on evolutionary adaption of species to their environment, t</w:t>
      </w:r>
      <w:r>
        <w:t>rait-based ecology aims to understand the niche differences between species from their traits</w:t>
      </w:r>
      <w:r w:rsidR="00EB2574">
        <w:t xml:space="preserve"> and so to help predict future changes in species composition and traits from the</w:t>
      </w:r>
      <w:r w:rsidR="0001653C">
        <w:t xml:space="preserve"> </w:t>
      </w:r>
      <w:r w:rsidR="004B4C1E">
        <w:t xml:space="preserve">global or local </w:t>
      </w:r>
      <w:r w:rsidR="00EB2574">
        <w:t>changes in the environment</w:t>
      </w:r>
      <w:r w:rsidR="007C11F2">
        <w:t xml:space="preserve"> </w:t>
      </w:r>
      <w:r w:rsidR="006A77C6">
        <w:fldChar w:fldCharType="begin"/>
      </w:r>
      <w:r w:rsidR="006A77C6">
        <w:instrText xml:space="preserve"> ADDIN EN.CITE &lt;EndNote&gt;&lt;Cite&gt;&lt;Author&gt;Rolhauser&lt;/Author&gt;&lt;Year&gt;2021&lt;/Year&gt;&lt;RecNum&gt;6811&lt;/RecNum&gt;&lt;DisplayText&gt;(Rolhauser, Waller &amp;amp; Tucker 2021)&lt;/DisplayText&gt;&lt;record&gt;&lt;rec-number&gt;6811&lt;/rec-number&gt;&lt;foreign-keys&gt;&lt;key app="EN" db-id="vxvw9p0x9esseued2aaxtzwj2dfvpexw92tx" timestamp="1729341115"&gt;6811&lt;/key&gt;&lt;/foreign-keys&gt;&lt;ref-type name="Journal Article"&gt;17&lt;/ref-type&gt;&lt;contributors&gt;&lt;authors&gt;&lt;author&gt;Rolhauser, Andrés G.&lt;/author&gt;&lt;author&gt;Waller, Donald M.&lt;/author&gt;&lt;author&gt;Tucker, Caroline M.&lt;/author&gt;&lt;/authors&gt;&lt;/contributors&gt;&lt;titles&gt;&lt;title&gt;Complex trait‒environment relationships underlie the structure of forest plant communities&lt;/title&gt;&lt;secondary-title&gt;Journal of Ecology&lt;/secondary-title&gt;&lt;/titles&gt;&lt;periodical&gt;&lt;full-title&gt;Journal of Ecology&lt;/full-title&gt;&lt;/periodical&gt;&lt;pages&gt;3794-3806&lt;/pages&gt;&lt;volume&gt;109&lt;/volume&gt;&lt;number&gt;11&lt;/number&gt;&lt;dates&gt;&lt;year&gt;2021&lt;/year&gt;&lt;/dates&gt;&lt;isbn&gt;0022-0477&lt;/isbn&gt;&lt;urls&gt;&lt;related-urls&gt;&lt;url&gt;https://besjournals.onlinelibrary.wiley.com/doi/abs/10.1111/1365-2745.13757&lt;/url&gt;&lt;/related-urls&gt;&lt;/urls&gt;&lt;electronic-resource-num&gt;https://doi.org/10.1111/1365-2745.13757&lt;/electronic-resource-num&gt;&lt;/record&gt;&lt;/Cite&gt;&lt;/EndNote&gt;</w:instrText>
      </w:r>
      <w:r w:rsidR="006A77C6">
        <w:fldChar w:fldCharType="separate"/>
      </w:r>
      <w:r w:rsidR="006A77C6">
        <w:rPr>
          <w:noProof/>
        </w:rPr>
        <w:t>(Rolhauser, Waller &amp; Tucker 2021)</w:t>
      </w:r>
      <w:r w:rsidR="006A77C6">
        <w:fldChar w:fldCharType="end"/>
      </w:r>
      <w:r w:rsidR="00EB2574">
        <w:t xml:space="preserve">. </w:t>
      </w:r>
      <w:r w:rsidR="00A83EC0">
        <w:t>Because of biodiversity, it is rather impractical to aim to learn from data about the ecological niche of each individual species. It is much more practical to learn from data about the traits determining the ecological niche of a species.</w:t>
      </w:r>
      <w:r w:rsidR="00B30471">
        <w:t xml:space="preserve"> The quest </w:t>
      </w:r>
      <w:r w:rsidR="00960FB6">
        <w:t>for</w:t>
      </w:r>
      <w:r w:rsidR="00B30471">
        <w:t xml:space="preserve"> the holy-grail </w:t>
      </w:r>
      <w:r w:rsidR="006A77C6">
        <w:fldChar w:fldCharType="begin"/>
      </w:r>
      <w:r w:rsidR="006A77C6">
        <w:instrText xml:space="preserve"> ADDIN EN.CITE &lt;EndNote&gt;&lt;Cite&gt;&lt;Author&gt;Funk&lt;/Author&gt;&lt;Year&gt;2017&lt;/Year&gt;&lt;RecNum&gt;6310&lt;/RecNum&gt;&lt;DisplayText&gt;(Funk&lt;style face="italic"&gt; et al.&lt;/style&gt; 2017)&lt;/DisplayText&gt;&lt;record&gt;&lt;rec-number&gt;6310&lt;/rec-number&gt;&lt;foreign-keys&gt;&lt;key app="EN" db-id="vxvw9p0x9esseued2aaxtzwj2dfvpexw92tx" timestamp="1543834384"&gt;6310&lt;/key&gt;&lt;/foreign-keys&gt;&lt;ref-type name="Journal Article"&gt;17&lt;/ref-type&gt;&lt;contributors&gt;&lt;authors&gt;&lt;author&gt;Funk, J. L.&lt;/author&gt;&lt;author&gt;Larson, J. E.&lt;/author&gt;&lt;author&gt;Ames, G. M.&lt;/author&gt;&lt;author&gt;Wright, J.&lt;/author&gt;&lt;author&gt;Butterfield, B. J.&lt;/author&gt;&lt;author&gt;Cavender-Bares, J.&lt;/author&gt;&lt;author&gt;Williams, L.&lt;/author&gt;&lt;author&gt;Firn, J.&lt;/author&gt;&lt;author&gt;Laughlin, D. C.&lt;/author&gt;&lt;author&gt;Sutton-Grier, A. E.&lt;/author&gt;&lt;/authors&gt;&lt;/contributors&gt;&lt;titles&gt;&lt;title&gt;Revisiting the Holy Grail: Using plant functional traits to understand ecological processes&lt;/title&gt;&lt;secondary-title&gt;Biological Reviews&lt;/secondary-title&gt;&lt;/titles&gt;&lt;periodical&gt;&lt;full-title&gt;Biological Reviews&lt;/full-title&gt;&lt;/periodical&gt;&lt;pages&gt;1156-1173&lt;/pages&gt;&lt;volume&gt;92&lt;/volume&gt;&lt;number&gt;2&lt;/number&gt;&lt;section&gt;1156&lt;/section&gt;&lt;dates&gt;&lt;year&gt;2017&lt;/year&gt;&lt;/dates&gt;&lt;isbn&gt;1464-7931&lt;/isbn&gt;&lt;urls&gt;&lt;related-urls&gt;&lt;url&gt;https://doi.org/10.1111/brv.12275&lt;/url&gt;&lt;/related-urls&gt;&lt;/urls&gt;&lt;electronic-resource-num&gt;10.1111/brv.12275&lt;/electronic-resource-num&gt;&lt;remote-database-name&gt;WorldCat.org&lt;/remote-database-name&gt;&lt;/record&gt;&lt;/Cite&gt;&lt;/EndNote&gt;</w:instrText>
      </w:r>
      <w:r w:rsidR="006A77C6">
        <w:fldChar w:fldCharType="separate"/>
      </w:r>
      <w:r w:rsidR="006A77C6">
        <w:rPr>
          <w:noProof/>
        </w:rPr>
        <w:t>(Funk</w:t>
      </w:r>
      <w:r w:rsidR="006A77C6" w:rsidRPr="006A77C6">
        <w:rPr>
          <w:i/>
          <w:noProof/>
        </w:rPr>
        <w:t xml:space="preserve"> et al.</w:t>
      </w:r>
      <w:r w:rsidR="006A77C6">
        <w:rPr>
          <w:noProof/>
        </w:rPr>
        <w:t xml:space="preserve"> 2017)</w:t>
      </w:r>
      <w:r w:rsidR="006A77C6">
        <w:fldChar w:fldCharType="end"/>
      </w:r>
      <w:r w:rsidR="00F821FD">
        <w:t xml:space="preserve"> </w:t>
      </w:r>
      <w:r w:rsidR="00B30471">
        <w:t>is to find such traits and start</w:t>
      </w:r>
      <w:r w:rsidR="00960FB6">
        <w:t>s</w:t>
      </w:r>
      <w:r w:rsidR="00B30471">
        <w:t xml:space="preserve"> with find traits with a strong trait-environment </w:t>
      </w:r>
      <w:r w:rsidR="00AB0C74">
        <w:t>relationships</w:t>
      </w:r>
      <w:r w:rsidR="00B30471">
        <w:t xml:space="preserve">. </w:t>
      </w:r>
    </w:p>
    <w:p w14:paraId="0EA68EBA" w14:textId="49463951" w:rsidR="00027001" w:rsidRDefault="00C43A20" w:rsidP="00027001">
      <w:pPr>
        <w:pStyle w:val="BodyText"/>
      </w:pPr>
      <w:r>
        <w:t xml:space="preserve">The most commonly method for the analysis of trait-environment relationships is community-weighted means  (CWM-) regression in which the average </w:t>
      </w:r>
      <w:r w:rsidR="007410AA">
        <w:t xml:space="preserve">value of a single </w:t>
      </w:r>
      <w:r>
        <w:t>trait at a site is regressed upon a set of environmental variables (predictors in this context)</w:t>
      </w:r>
      <w:r w:rsidR="007410AA">
        <w:t xml:space="preserve"> and an recent advanced method is based on generalized linear mixed models (GLMM), both evaluated in ter Braak et al </w:t>
      </w:r>
      <w:r w:rsidR="006A77C6">
        <w:fldChar w:fldCharType="begin"/>
      </w:r>
      <w:r w:rsidR="006A77C6">
        <w:instrText xml:space="preserve"> ADDIN EN.CITE &lt;EndNote&gt;&lt;Cite ExcludeAuth="1"&gt;&lt;Author&gt;ter Braak&lt;/Author&gt;&lt;Year&gt;2019&lt;/Year&gt;&lt;RecNum&gt;6399&lt;/RecNum&gt;&lt;DisplayText&gt;(2019)&lt;/DisplayText&gt;&lt;record&gt;&lt;rec-number&gt;6399&lt;/rec-number&gt;&lt;foreign-keys&gt;&lt;key app="EN" db-id="vxvw9p0x9esseued2aaxtzwj2dfvpexw92tx" timestamp="1572945609"&gt;6399&lt;/key&gt;&lt;/foreign-keys&gt;&lt;ref-type name="Journal Article"&gt;17&lt;/ref-type&gt;&lt;contributors&gt;&lt;authors&gt;&lt;author&gt;ter Braak, Cajo J. F.&lt;/author&gt;&lt;/authors&gt;&lt;/contributors&gt;&lt;titles&gt;&lt;title&gt;New robust weighted averaging- and model-based methods for assessing trait–environment relationships&lt;/title&gt;&lt;secondary-title&gt;Methods in Ecology and Evolution&lt;/secondary-title&gt;&lt;/titles&gt;&lt;periodical&gt;&lt;full-title&gt;Methods in Ecology and Evolution&lt;/full-title&gt;&lt;/periodical&gt;&lt;pages&gt;1962-1971&lt;/pages&gt;&lt;volume&gt;10&lt;/volume&gt;&lt;number&gt;11&lt;/number&gt;&lt;dates&gt;&lt;year&gt;2019&lt;/year&gt;&lt;/dates&gt;&lt;isbn&gt;2041-210X&lt;/isbn&gt;&lt;urls&gt;&lt;related-urls&gt;&lt;url&gt;https://doi.org/10.1111/2041-210X.13278&lt;/url&gt;&lt;/related-urls&gt;&lt;/urls&gt;&lt;electronic-resource-num&gt;10.1111/2041-210x.13278&lt;/electronic-resource-num&gt;&lt;research-notes&gt;https://besjournals.onlinelibrary.wiley.com/action/downloadSupplement?doi=10.1111%2F2041-210X.13278&amp;amp;file=mee313278-sup-0001-SupInfo.pdf&lt;/research-notes&gt;&lt;/record&gt;&lt;/Cite&gt;&lt;/EndNote&gt;</w:instrText>
      </w:r>
      <w:r w:rsidR="006A77C6">
        <w:fldChar w:fldCharType="separate"/>
      </w:r>
      <w:r w:rsidR="006A77C6">
        <w:rPr>
          <w:noProof/>
        </w:rPr>
        <w:t>(2019)</w:t>
      </w:r>
      <w:r w:rsidR="006A77C6">
        <w:fldChar w:fldCharType="end"/>
      </w:r>
      <w:r w:rsidR="007410AA">
        <w:t xml:space="preserve">. </w:t>
      </w:r>
      <w:r w:rsidR="007113C3">
        <w:t xml:space="preserve">A multi-trait, multi-environment analysis is possible using the ordination method called RLQ </w:t>
      </w:r>
      <w:r w:rsidR="006A77C6">
        <w:fldChar w:fldCharType="begin"/>
      </w:r>
      <w:r w:rsidR="006A77C6">
        <w:instrText xml:space="preserve"> ADDIN EN.CITE &lt;EndNote&gt;&lt;Cite&gt;&lt;Author&gt;Dray&lt;/Author&gt;&lt;Year&gt;2014&lt;/Year&gt;&lt;RecNum&gt;5137&lt;/RecNum&gt;&lt;DisplayText&gt;(Dray&lt;style face="italic"&gt; et al.&lt;/style&gt; 2014)&lt;/DisplayText&gt;&lt;record&gt;&lt;rec-number&gt;5137&lt;/rec-number&gt;&lt;foreign-keys&gt;&lt;key app="EN" db-id="vxvw9p0x9esseued2aaxtzwj2dfvpexw92tx" timestamp="1381744915"&gt;5137&lt;/key&gt;&lt;/foreign-keys&gt;&lt;ref-type name="Journal Article"&gt;17&lt;/ref-type&gt;&lt;contributors&gt;&lt;authors&gt;&lt;author&gt;Dray, Stéphane&lt;/author&gt;&lt;author&gt;Choler, Philippe&lt;/author&gt;&lt;author&gt;Dolédec, Sylvain&lt;/author&gt;&lt;author&gt;Peres-Neto, Pedro R.&lt;/author&gt;&lt;author&gt;Thuiller, Wilfried&lt;/author&gt;&lt;author&gt;Pavoine, Sandrine&lt;/author&gt;&lt;author&gt;ter Braak, Cajo J. F.&lt;/author&gt;&lt;/authors&gt;&lt;/contributors&gt;&lt;titles&gt;&lt;title&gt;Combining the fourth-corner and the RLQ methods for assessing trait responses to environmental variation&lt;/title&gt;&lt;secondary-title&gt;Ecology&lt;/secondary-title&gt;&lt;translated-title&gt;Ecology&lt;/translated-title&gt;&lt;/titles&gt;&lt;periodical&gt;&lt;full-title&gt;Ecology&lt;/full-title&gt;&lt;/periodical&gt;&lt;pages&gt;14-21&lt;/pages&gt;&lt;volume&gt;95&lt;/volume&gt;&lt;dates&gt;&lt;year&gt;2014&lt;/year&gt;&lt;pub-dates&gt;&lt;date&gt;2013/10/14&lt;/date&gt;&lt;/pub-dates&gt;&lt;/dates&gt;&lt;publisher&gt;Ecological Society of America&lt;/publisher&gt;&lt;isbn&gt;0012-9658&lt;/isbn&gt;&lt;urls&gt;&lt;related-urls&gt;&lt;url&gt;http://dx.doi.org/10.1890/13-0196.1&lt;/url&gt;&lt;/related-urls&gt;&lt;/urls&gt;&lt;electronic-resource-num&gt;10.1890/13-0196.1&lt;/electronic-resource-num&gt;&lt;/record&gt;&lt;/Cite&gt;&lt;/EndNote&gt;</w:instrText>
      </w:r>
      <w:r w:rsidR="006A77C6">
        <w:fldChar w:fldCharType="separate"/>
      </w:r>
      <w:r w:rsidR="006A77C6">
        <w:rPr>
          <w:noProof/>
        </w:rPr>
        <w:t>(Dray</w:t>
      </w:r>
      <w:r w:rsidR="006A77C6" w:rsidRPr="006A77C6">
        <w:rPr>
          <w:i/>
          <w:noProof/>
        </w:rPr>
        <w:t xml:space="preserve"> et al.</w:t>
      </w:r>
      <w:r w:rsidR="006A77C6">
        <w:rPr>
          <w:noProof/>
        </w:rPr>
        <w:t xml:space="preserve"> 2014)</w:t>
      </w:r>
      <w:r w:rsidR="006A77C6">
        <w:fldChar w:fldCharType="end"/>
      </w:r>
      <w:r w:rsidR="007113C3">
        <w:t xml:space="preserve"> </w:t>
      </w:r>
      <w:r w:rsidR="00886A87">
        <w:t xml:space="preserve">or </w:t>
      </w:r>
      <w:r w:rsidR="007113C3">
        <w:t xml:space="preserve">using GLMM </w:t>
      </w:r>
      <w:r w:rsidR="006A77C6">
        <w:fldChar w:fldCharType="begin"/>
      </w:r>
      <w:r w:rsidR="006A77C6">
        <w:instrText xml:space="preserve"> ADDIN EN.CITE &lt;EndNote&gt;&lt;Cite&gt;&lt;Author&gt;Niku&lt;/Author&gt;&lt;Year&gt;2021&lt;/Year&gt;&lt;RecNum&gt;6510&lt;/RecNum&gt;&lt;DisplayText&gt;(Niku&lt;style face="italic"&gt; et al.&lt;/style&gt; 2021)&lt;/DisplayText&gt;&lt;record&gt;&lt;rec-number&gt;6510&lt;/rec-number&gt;&lt;foreign-keys&gt;&lt;key app="EN" db-id="vxvw9p0x9esseued2aaxtzwj2dfvpexw92tx" timestamp="1622137080"&gt;6510&lt;/key&gt;&lt;/foreign-keys&gt;&lt;ref-type name="Journal Article"&gt;17&lt;/ref-type&gt;&lt;contributors&gt;&lt;authors&gt;&lt;author&gt;Niku, Jenni&lt;/author&gt;&lt;author&gt;Hui, Francis K. C.&lt;/author&gt;&lt;author&gt;Taskinen, Sara&lt;/author&gt;&lt;author&gt;Warton, David I.&lt;/author&gt;&lt;/authors&gt;&lt;/contributors&gt;&lt;titles&gt;&lt;title&gt;Analyzing environmental-trait interactions in ecological communities with fourth-corner latent variable models&lt;/title&gt;&lt;secondary-title&gt;Environmetrics&lt;/secondary-title&gt;&lt;/titles&gt;&lt;periodical&gt;&lt;full-title&gt;Environmetrics&lt;/full-title&gt;&lt;/periodical&gt;&lt;pages&gt;e2683&lt;/pages&gt;&lt;volume&gt;n/a&lt;/volume&gt;&lt;number&gt;n/a&lt;/number&gt;&lt;dates&gt;&lt;year&gt;2021&lt;/year&gt;&lt;/dates&gt;&lt;isbn&gt;1180-4009&lt;/isbn&gt;&lt;urls&gt;&lt;related-urls&gt;&lt;url&gt;https://doi.org/10.1002/env.2683&lt;/url&gt;&lt;/related-urls&gt;&lt;/urls&gt;&lt;electronic-resource-num&gt;https://doi.org/10.1002/env.2683&lt;/electronic-resource-num&gt;&lt;/record&gt;&lt;/Cite&gt;&lt;/EndNote&gt;</w:instrText>
      </w:r>
      <w:r w:rsidR="006A77C6">
        <w:fldChar w:fldCharType="separate"/>
      </w:r>
      <w:r w:rsidR="006A77C6">
        <w:rPr>
          <w:noProof/>
        </w:rPr>
        <w:t>(Niku</w:t>
      </w:r>
      <w:r w:rsidR="006A77C6" w:rsidRPr="006A77C6">
        <w:rPr>
          <w:i/>
          <w:noProof/>
        </w:rPr>
        <w:t xml:space="preserve"> et al.</w:t>
      </w:r>
      <w:r w:rsidR="006A77C6">
        <w:rPr>
          <w:noProof/>
        </w:rPr>
        <w:t xml:space="preserve"> 2021)</w:t>
      </w:r>
      <w:r w:rsidR="006A77C6">
        <w:fldChar w:fldCharType="end"/>
      </w:r>
      <w:r w:rsidR="007113C3">
        <w:t xml:space="preserve">. A disadvantage of </w:t>
      </w:r>
      <w:r w:rsidR="00734B24">
        <w:t>RLQ</w:t>
      </w:r>
      <w:r w:rsidR="007113C3">
        <w:t xml:space="preserve"> is that it is based on co-variance, which hamper</w:t>
      </w:r>
      <w:r w:rsidR="00551C22">
        <w:t>s</w:t>
      </w:r>
      <w:r w:rsidR="007113C3">
        <w:t xml:space="preserve"> prediction and comparison of models</w:t>
      </w:r>
      <w:r w:rsidR="0023438E">
        <w:t xml:space="preserve"> </w:t>
      </w:r>
      <w:r w:rsidR="006A77C6">
        <w:fldChar w:fldCharType="begin"/>
      </w:r>
      <w:r w:rsidR="006A77C6">
        <w:instrText xml:space="preserve"> ADDIN EN.CITE &lt;EndNote&gt;&lt;Cite&gt;&lt;Author&gt;Peng&lt;/Author&gt;&lt;Year&gt;2021&lt;/Year&gt;&lt;RecNum&gt;6469&lt;/RecNum&gt;&lt;DisplayText&gt;(Peng&lt;style face="italic"&gt; et al.&lt;/style&gt; 2021)&lt;/DisplayText&gt;&lt;record&gt;&lt;rec-number&gt;6469&lt;/rec-number&gt;&lt;foreign-keys&gt;&lt;key app="EN" db-id="vxvw9p0x9esseued2aaxtzwj2dfvpexw92tx" timestamp="1601988662"&gt;6469&lt;/key&gt;&lt;/foreign-keys&gt;&lt;ref-type name="Journal Article"&gt;17&lt;/ref-type&gt;&lt;contributors&gt;&lt;authors&gt;&lt;author&gt;Peng, Feng-Jiao&lt;/author&gt;&lt;author&gt;ter Braak, Cajo J. F.&lt;/author&gt;&lt;author&gt;Rico, Andreu&lt;/author&gt;&lt;author&gt;Van den Brink, Paul J.&lt;/author&gt;&lt;/authors&gt;&lt;/contributors&gt;&lt;titles&gt;&lt;title&gt;Double constrained ordination for assessing biological trait responses to multiple stressors: A case study with benthic macroinvertebrate communities&lt;/title&gt;&lt;secondary-title&gt;Science of The Total Environment&lt;/secondary-title&gt;&lt;/titles&gt;&lt;periodical&gt;&lt;full-title&gt;Science of the Total Environment&lt;/full-title&gt;&lt;/periodical&gt;&lt;pages&gt;142171&lt;/pages&gt;&lt;volume&gt;754&lt;/volume&gt;&lt;keywords&gt;&lt;keyword&gt;Biomonitoring&lt;/keyword&gt;&lt;keyword&gt;Benthic macroinvertebrates&lt;/keyword&gt;&lt;keyword&gt;Multiple stressors&lt;/keyword&gt;&lt;keyword&gt;RLQ&lt;/keyword&gt;&lt;keyword&gt;Double constrained correspondence analysis&lt;/keyword&gt;&lt;keyword&gt;Trait-environment relationships&lt;/keyword&gt;&lt;/keywords&gt;&lt;dates&gt;&lt;year&gt;2021&lt;/year&gt;&lt;pub-dates&gt;&lt;date&gt;2021/02/01/&lt;/date&gt;&lt;/pub-dates&gt;&lt;/dates&gt;&lt;isbn&gt;0048-9697&lt;/isbn&gt;&lt;urls&gt;&lt;related-urls&gt;&lt;url&gt;https://doi.org/10.1016/j.scitotenv.2020.142171&lt;/url&gt;&lt;/related-urls&gt;&lt;/urls&gt;&lt;electronic-resource-num&gt;https://doi.org/10.1016/j.scitotenv.2020.142171&lt;/electronic-resource-num&gt;&lt;/record&gt;&lt;/Cite&gt;&lt;/EndNote&gt;</w:instrText>
      </w:r>
      <w:r w:rsidR="006A77C6">
        <w:fldChar w:fldCharType="separate"/>
      </w:r>
      <w:r w:rsidR="006A77C6">
        <w:rPr>
          <w:noProof/>
        </w:rPr>
        <w:t>(Peng</w:t>
      </w:r>
      <w:r w:rsidR="006A77C6" w:rsidRPr="006A77C6">
        <w:rPr>
          <w:i/>
          <w:noProof/>
        </w:rPr>
        <w:t xml:space="preserve"> et al.</w:t>
      </w:r>
      <w:r w:rsidR="006A77C6">
        <w:rPr>
          <w:noProof/>
        </w:rPr>
        <w:t xml:space="preserve"> 2021)</w:t>
      </w:r>
      <w:r w:rsidR="006A77C6">
        <w:fldChar w:fldCharType="end"/>
      </w:r>
      <w:r w:rsidR="007113C3">
        <w:t xml:space="preserve">. </w:t>
      </w:r>
      <w:r w:rsidR="00886A87">
        <w:t xml:space="preserve">A disadvantage of </w:t>
      </w:r>
      <w:r w:rsidR="008862D3">
        <w:t>GLMM</w:t>
      </w:r>
      <w:r w:rsidR="00886A87">
        <w:t xml:space="preserve"> is</w:t>
      </w:r>
      <w:r w:rsidR="00A403F1">
        <w:t xml:space="preserve"> its computational complexity when all relevant random terms are included </w:t>
      </w:r>
      <w:r w:rsidR="006A77C6">
        <w:fldChar w:fldCharType="begin"/>
      </w:r>
      <w:r w:rsidR="006A77C6">
        <w:instrText xml:space="preserve"> ADDIN EN.CITE &lt;EndNote&gt;&lt;Cite&gt;&lt;Author&gt;ter Braak&lt;/Author&gt;&lt;Year&gt;2019&lt;/Year&gt;&lt;RecNum&gt;6399&lt;/RecNum&gt;&lt;DisplayText&gt;(ter Braak 2019)&lt;/DisplayText&gt;&lt;record&gt;&lt;rec-number&gt;6399&lt;/rec-number&gt;&lt;foreign-keys&gt;&lt;key app="EN" db-id="vxvw9p0x9esseued2aaxtzwj2dfvpexw92tx" timestamp="1572945609"&gt;6399&lt;/key&gt;&lt;/foreign-keys&gt;&lt;ref-type name="Journal Article"&gt;17&lt;/ref-type&gt;&lt;contributors&gt;&lt;authors&gt;&lt;author&gt;ter Braak, Cajo J. F.&lt;/author&gt;&lt;/authors&gt;&lt;/contributors&gt;&lt;titles&gt;&lt;title&gt;New robust weighted averaging- and model-based methods for assessing trait–environment relationships&lt;/title&gt;&lt;secondary-title&gt;Methods in Ecology and Evolution&lt;/secondary-title&gt;&lt;/titles&gt;&lt;periodical&gt;&lt;full-title&gt;Methods in Ecology and Evolution&lt;/full-title&gt;&lt;/periodical&gt;&lt;pages&gt;1962-1971&lt;/pages&gt;&lt;volume&gt;10&lt;/volume&gt;&lt;number&gt;11&lt;/number&gt;&lt;dates&gt;&lt;year&gt;2019&lt;/year&gt;&lt;/dates&gt;&lt;isbn&gt;2041-210X&lt;/isbn&gt;&lt;urls&gt;&lt;related-urls&gt;&lt;url&gt;https://doi.org/10.1111/2041-210X.13278&lt;/url&gt;&lt;/related-urls&gt;&lt;/urls&gt;&lt;electronic-resource-num&gt;10.1111/2041-210x.13278&lt;/electronic-resource-num&gt;&lt;research-notes&gt;https://besjournals.onlinelibrary.wiley.com/action/downloadSupplement?doi=10.1111%2F2041-210X.13278&amp;amp;file=mee313278-sup-0001-SupInfo.pdf&lt;/research-notes&gt;&lt;/record&gt;&lt;/Cite&gt;&lt;/EndNote&gt;</w:instrText>
      </w:r>
      <w:r w:rsidR="006A77C6">
        <w:fldChar w:fldCharType="separate"/>
      </w:r>
      <w:r w:rsidR="006A77C6">
        <w:rPr>
          <w:noProof/>
        </w:rPr>
        <w:t>(ter Braak 2019)</w:t>
      </w:r>
      <w:r w:rsidR="006A77C6">
        <w:fldChar w:fldCharType="end"/>
      </w:r>
      <w:r w:rsidR="00A403F1">
        <w:t>, and</w:t>
      </w:r>
      <w:r w:rsidR="00886A87">
        <w:t xml:space="preserve"> that it does not yet cater for the construction of composite traits and environmental gradients. </w:t>
      </w:r>
      <w:r w:rsidR="00027001">
        <w:t>D</w:t>
      </w:r>
      <w:r w:rsidR="002E536E">
        <w:t>ouble-constrained correspondence analysis</w:t>
      </w:r>
      <w:r w:rsidR="00027001">
        <w:t xml:space="preserve"> (</w:t>
      </w:r>
      <w:r w:rsidR="003D7BC6">
        <w:t xml:space="preserve">dc-CA) </w:t>
      </w:r>
      <w:r w:rsidR="002E536E">
        <w:t>overcomes both disadvantages</w:t>
      </w:r>
      <w:r w:rsidR="00027001">
        <w:t xml:space="preserve"> </w:t>
      </w:r>
      <w:r w:rsidR="006A77C6">
        <w:fldChar w:fldCharType="begin">
          <w:fldData xml:space="preserve">PEVuZE5vdGU+PENpdGU+PEF1dGhvcj50ZXIgQnJhYWs8L0F1dGhvcj48WWVhcj4yMDE4PC9ZZWFy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</w:fldData>
        </w:fldChar>
      </w:r>
      <w:r w:rsidR="006A77C6">
        <w:instrText xml:space="preserve"> ADDIN EN.CITE </w:instrText>
      </w:r>
      <w:r w:rsidR="006A77C6">
        <w:fldChar w:fldCharType="begin">
          <w:fldData xml:space="preserve">PEVuZE5vdGU+PENpdGU+PEF1dGhvcj50ZXIgQnJhYWs8L0F1dGhvcj48WWVhcj4yMDE4PC9ZZWFy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</w:fldData>
        </w:fldChar>
      </w:r>
      <w:r w:rsidR="006A77C6">
        <w:instrText xml:space="preserve"> ADDIN EN.CITE.DATA </w:instrText>
      </w:r>
      <w:r w:rsidR="006A77C6">
        <w:fldChar w:fldCharType="end"/>
      </w:r>
      <w:r w:rsidR="006A77C6">
        <w:fldChar w:fldCharType="separate"/>
      </w:r>
      <w:r w:rsidR="006A77C6">
        <w:rPr>
          <w:noProof/>
        </w:rPr>
        <w:t>(ter Braak, Šmilauer &amp; Dray 2018b; Peng et al. 2021)</w:t>
      </w:r>
      <w:r w:rsidR="006A77C6">
        <w:fldChar w:fldCharType="end"/>
      </w:r>
      <w:r w:rsidR="00027001">
        <w:t xml:space="preserve">. </w:t>
      </w:r>
    </w:p>
    <w:p w14:paraId="138D6058" w14:textId="67979716" w:rsidR="00027001" w:rsidRDefault="00027001" w:rsidP="00027001">
      <w:pPr>
        <w:pStyle w:val="BodyText"/>
      </w:pPr>
      <w:r>
        <w:t xml:space="preserve">In this paper we describe dc-CA and its recent implementation in the R package </w:t>
      </w:r>
      <w:proofErr w:type="spellStart"/>
      <w:r>
        <w:t>douconca</w:t>
      </w:r>
      <w:proofErr w:type="spellEnd"/>
      <w:r w:rsidR="00914EEA">
        <w:t xml:space="preserve"> (on CRAN)</w:t>
      </w:r>
      <w:r>
        <w:t xml:space="preserve"> followed by three case studies.</w:t>
      </w:r>
      <w:r w:rsidRPr="00027001">
        <w:t xml:space="preserve"> </w:t>
      </w:r>
      <w:r>
        <w:t xml:space="preserve"> The case studies each show a particular aspect of dc-CA. Some also pose challenges that go beyond the scope of this paper, although dc-CA may of help in tackling them.</w:t>
      </w:r>
    </w:p>
    <w:p w14:paraId="292B2F24" w14:textId="77777777" w:rsidR="00027001" w:rsidRDefault="00027001" w:rsidP="00027001">
      <w:pPr>
        <w:pStyle w:val="BodyText"/>
      </w:pPr>
    </w:p>
    <w:p w14:paraId="383DEDDE" w14:textId="77777777" w:rsidR="00EF3860" w:rsidRDefault="00EF3860" w:rsidP="00027001">
      <w:pPr>
        <w:pStyle w:val="BodyText"/>
      </w:pPr>
    </w:p>
    <w:p w14:paraId="7935752D" w14:textId="77777777" w:rsidR="00EF3860" w:rsidRDefault="00EF3860" w:rsidP="00EF3860">
      <w:pPr>
        <w:pStyle w:val="Heading1"/>
        <w:numPr>
          <w:ilvl w:val="0"/>
          <w:numId w:val="0"/>
        </w:numPr>
        <w:ind w:left="360" w:hanging="360"/>
      </w:pPr>
    </w:p>
    <w:p w14:paraId="767B6D37" w14:textId="77777777" w:rsidR="00456EF1" w:rsidRPr="00456EF1" w:rsidRDefault="00456EF1" w:rsidP="00456EF1">
      <w:pPr>
        <w:pStyle w:val="BodyText"/>
      </w:pPr>
    </w:p>
    <w:p w14:paraId="3AEA0077" w14:textId="618BD12F" w:rsidR="00C7154B" w:rsidRDefault="00F451CB" w:rsidP="00C7154B">
      <w:pPr>
        <w:pStyle w:val="Heading1"/>
      </w:pPr>
      <w:r>
        <w:t>Double constrained correspondence analysis</w:t>
      </w:r>
    </w:p>
    <w:p w14:paraId="2D3BC297" w14:textId="77777777" w:rsidR="00DD473F" w:rsidRDefault="00DD473F" w:rsidP="00DD473F">
      <w:pPr>
        <w:pStyle w:val="BodyText"/>
      </w:pPr>
    </w:p>
    <w:p w14:paraId="7AC8B356" w14:textId="0AA8CA2C" w:rsidR="00D3295D" w:rsidRDefault="002277BB" w:rsidP="00DD473F">
      <w:pPr>
        <w:pStyle w:val="BodyText"/>
      </w:pPr>
      <w:r>
        <w:t>RLQ, GLMM and CWM-regression have disadvantages that are overcome in dc-CA</w:t>
      </w:r>
      <w:r w:rsidR="00DD473F">
        <w:t xml:space="preserve">: </w:t>
      </w:r>
      <w:r>
        <w:t>dc-CA</w:t>
      </w:r>
      <w:r w:rsidR="00DD473F">
        <w:t xml:space="preserve"> is based on regression</w:t>
      </w:r>
      <w:r w:rsidR="00D3295D">
        <w:t>,</w:t>
      </w:r>
      <w:r w:rsidR="00DD473F">
        <w:t xml:space="preserve"> allows for dimension reduction, with each axis representing a composite trait and an environmental gradient that have maximum fourth-corner correlation given all earlier axes </w:t>
      </w:r>
      <w:r w:rsidR="006A77C6">
        <w:fldChar w:fldCharType="begin"/>
      </w:r>
      <w:r w:rsidR="006A77C6">
        <w:instrText xml:space="preserve"> ADDIN EN.CITE &lt;EndNote&gt;&lt;Cite&gt;&lt;Author&gt;ter Braak&lt;/Author&gt;&lt;Year&gt;2018&lt;/Year&gt;&lt;RecNum&gt;6189&lt;/RecNum&gt;&lt;DisplayText&gt;(ter Braak et al. 2018b)&lt;/DisplayText&gt;&lt;record&gt;&lt;rec-number&gt;6189&lt;/rec-number&gt;&lt;foreign-keys&gt;&lt;key app="EN" db-id="vxvw9p0x9esseued2aaxtzwj2dfvpexw92tx" timestamp="1516119396"&gt;6189&lt;/key&gt;&lt;/foreign-keys&gt;&lt;ref-type name="Journal Article"&gt;17&lt;/ref-type&gt;&lt;contributors&gt;&lt;authors&gt;&lt;author&gt;ter Braak, Cajo J. F.&lt;/author&gt;&lt;author&gt;Šmilauer, Petr&lt;/author&gt;&lt;author&gt;Dray, Stéphane&lt;/author&gt;&lt;/authors&gt;&lt;/contributors&gt;&lt;titles&gt;&lt;title&gt;Algorithms and biplots for double constrained correspondence analysis&lt;/title&gt;&lt;secondary-title&gt;Environmental and Ecological Statistics&lt;/secondary-title&gt;&lt;/titles&gt;&lt;periodical&gt;&lt;full-title&gt;Environmental and Ecological Statistics&lt;/full-title&gt;&lt;/periodical&gt;&lt;pages&gt;171-197&lt;/pages&gt;&lt;volume&gt;25&lt;/volume&gt;&lt;number&gt;2&lt;/number&gt;&lt;dates&gt;&lt;year&gt;2018&lt;/year&gt;&lt;pub-dates&gt;&lt;date&gt;January 16&lt;/date&gt;&lt;/pub-dates&gt;&lt;/dates&gt;&lt;isbn&gt;1573-3009&lt;/isbn&gt;&lt;label&gt;ter Braak2018&lt;/label&gt;&lt;work-type&gt;journal article&lt;/work-type&gt;&lt;urls&gt;&lt;related-urls&gt;&lt;url&gt;&lt;style face="underline" font="default" size="100%"&gt;https://doi.org/10.1007/s10651-017-0395-x&lt;/style&gt;&lt;/url&gt;&lt;/related-urls&gt;&lt;/urls&gt;&lt;electronic-resource-num&gt;10.1007/s10651-017-0395-x&lt;/electronic-resource-num&gt;&lt;/record&gt;&lt;/Cite&gt;&lt;/EndNote&gt;</w:instrText>
      </w:r>
      <w:r w:rsidR="006A77C6">
        <w:fldChar w:fldCharType="separate"/>
      </w:r>
      <w:r w:rsidR="006A77C6">
        <w:rPr>
          <w:noProof/>
        </w:rPr>
        <w:t>(ter Braak et al. 2018b)</w:t>
      </w:r>
      <w:r w:rsidR="006A77C6">
        <w:fldChar w:fldCharType="end"/>
      </w:r>
      <w:r w:rsidR="00324A18">
        <w:t xml:space="preserve">. </w:t>
      </w:r>
      <w:r w:rsidR="00D3295D">
        <w:t xml:space="preserve"> </w:t>
      </w:r>
      <w:r w:rsidR="00324A18">
        <w:t xml:space="preserve">By combining a community-level test with a species-level test </w:t>
      </w:r>
      <w:r w:rsidR="00324A18">
        <w:fldChar w:fldCharType="begin">
          <w:fldData xml:space="preserve">PEVuZE5vdGU+PENpdGU+PEF1dGhvcj50ZXIgQnJhYWs8L0F1dGhvcj48WWVhcj4yMDEyPC9ZZWFy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</w:fldData>
        </w:fldChar>
      </w:r>
      <w:r w:rsidR="00324A18">
        <w:instrText xml:space="preserve"> ADDIN EN.CITE </w:instrText>
      </w:r>
      <w:r w:rsidR="00324A18">
        <w:fldChar w:fldCharType="begin">
          <w:fldData xml:space="preserve">PEVuZE5vdGU+PENpdGU+PEF1dGhvcj50ZXIgQnJhYWs8L0F1dGhvcj48WWVhcj4yMDEyPC9ZZWFy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</w:fldData>
        </w:fldChar>
      </w:r>
      <w:r w:rsidR="00324A18">
        <w:instrText xml:space="preserve"> ADDIN EN.CITE.DATA </w:instrText>
      </w:r>
      <w:r w:rsidR="00324A18">
        <w:fldChar w:fldCharType="end"/>
      </w:r>
      <w:r w:rsidR="00324A18">
        <w:fldChar w:fldCharType="separate"/>
      </w:r>
      <w:r w:rsidR="00324A18">
        <w:rPr>
          <w:noProof/>
        </w:rPr>
        <w:t>(ter Braak, Cormont &amp; Dray 2012; ter Braak et al. 2018b)</w:t>
      </w:r>
      <w:r w:rsidR="00324A18">
        <w:fldChar w:fldCharType="end"/>
      </w:r>
      <w:r w:rsidR="00324A18">
        <w:t>, dc-CA</w:t>
      </w:r>
      <w:r w:rsidR="00D3295D">
        <w:t xml:space="preserve"> </w:t>
      </w:r>
      <w:r w:rsidR="00324A18">
        <w:t>overcomes</w:t>
      </w:r>
      <w:r w:rsidR="00D3295D">
        <w:t xml:space="preserve"> the overoptimism (</w:t>
      </w:r>
      <w:r w:rsidR="00324A18">
        <w:t xml:space="preserve">particularly, </w:t>
      </w:r>
      <w:r w:rsidR="00D3295D">
        <w:t xml:space="preserve">inflated type I error rate) which hampers CWM-regression </w:t>
      </w:r>
      <w:r w:rsidR="00D3295D">
        <w:fldChar w:fldCharType="begin"/>
      </w:r>
      <w:r w:rsidR="00D3295D">
        <w:instrText xml:space="preserve"> ADDIN EN.CITE &lt;EndNote&gt;&lt;Cite&gt;&lt;Author&gt;Lepš&lt;/Author&gt;&lt;Year&gt;2023&lt;/Year&gt;&lt;RecNum&gt;6771&lt;/RecNum&gt;&lt;DisplayText&gt;(Lepš &amp;amp; de Bello 2023)&lt;/DisplayText&gt;&lt;record&gt;&lt;rec-number&gt;6771&lt;/rec-number&gt;&lt;foreign-keys&gt;&lt;key app="EN" db-id="vxvw9p0x9esseued2aaxtzwj2dfvpexw92tx" timestamp="1706275731"&gt;6771&lt;/key&gt;&lt;/foreign-keys&gt;&lt;ref-type name="Journal Article"&gt;17&lt;/ref-type&gt;&lt;contributors&gt;&lt;authors&gt;&lt;author&gt;Lepš, Jan&lt;/author&gt;&lt;author&gt;de Bello, Francesco&lt;/author&gt;&lt;/authors&gt;&lt;/contributors&gt;&lt;titles&gt;&lt;title&gt;Differences in trait–environment relationships: Implications for community weighted means tests&lt;/title&gt;&lt;secondary-title&gt;Journal of Ecology&lt;/secondary-title&gt;&lt;/titles&gt;&lt;periodical&gt;&lt;full-title&gt;Journal of Ecology&lt;/full-title&gt;&lt;/periodical&gt;&lt;pages&gt;2328-2341&lt;/pages&gt;&lt;volume&gt;111&lt;/volume&gt;&lt;number&gt;11&lt;/number&gt;&lt;dates&gt;&lt;year&gt;2023&lt;/year&gt;&lt;/dates&gt;&lt;isbn&gt;0022-0477&lt;/isbn&gt;&lt;urls&gt;&lt;related-urls&gt;&lt;url&gt;https://besjournals.onlinelibrary.wiley.com/doi/abs/10.1111/1365-2745.14172&lt;/url&gt;&lt;/related-urls&gt;&lt;/urls&gt;&lt;electronic-resource-num&gt;https://doi.org/10.1111/1365-2745.14172&lt;/electronic-resource-num&gt;&lt;/record&gt;&lt;/Cite&gt;&lt;/EndNote&gt;</w:instrText>
      </w:r>
      <w:r w:rsidR="00D3295D">
        <w:fldChar w:fldCharType="separate"/>
      </w:r>
      <w:r w:rsidR="00D3295D">
        <w:rPr>
          <w:noProof/>
        </w:rPr>
        <w:t>(Lepš &amp; de Bello 2023)</w:t>
      </w:r>
      <w:r w:rsidR="00D3295D">
        <w:fldChar w:fldCharType="end"/>
      </w:r>
      <w:r w:rsidR="00324A18">
        <w:t xml:space="preserve">. </w:t>
      </w:r>
      <w:r w:rsidR="00DD473F">
        <w:t xml:space="preserve">Also, dc-CA is a natural extension of CWM-regression to the multi-trait case </w:t>
      </w:r>
      <w:r w:rsidR="006A77C6">
        <w:fldChar w:fldCharType="begin"/>
      </w:r>
      <w:r w:rsidR="006A77C6">
        <w:instrText xml:space="preserve"> ADDIN EN.CITE &lt;EndNote&gt;&lt;Cite&gt;&lt;Author&gt;ter Braak&lt;/Author&gt;&lt;Year&gt;2018&lt;/Year&gt;&lt;RecNum&gt;6189&lt;/RecNum&gt;&lt;DisplayText&gt;(ter Braak et al. 2018b)&lt;/DisplayText&gt;&lt;record&gt;&lt;rec-number&gt;6189&lt;/rec-number&gt;&lt;foreign-keys&gt;&lt;key app="EN" db-id="vxvw9p0x9esseued2aaxtzwj2dfvpexw92tx" timestamp="1516119396"&gt;6189&lt;/key&gt;&lt;/foreign-keys&gt;&lt;ref-type name="Journal Article"&gt;17&lt;/ref-type&gt;&lt;contributors&gt;&lt;authors&gt;&lt;author&gt;ter Braak, Cajo J. F.&lt;/author&gt;&lt;author&gt;Šmilauer, Petr&lt;/author&gt;&lt;author&gt;Dray, Stéphane&lt;/author&gt;&lt;/authors&gt;&lt;/contributors&gt;&lt;titles&gt;&lt;title&gt;Algorithms and biplots for double constrained correspondence analysis&lt;/title&gt;&lt;secondary-title&gt;Environmental and Ecological Statistics&lt;/secondary-title&gt;&lt;/titles&gt;&lt;periodical&gt;&lt;full-title&gt;Environmental and Ecological Statistics&lt;/full-title&gt;&lt;/periodical&gt;&lt;pages&gt;171-197&lt;/pages&gt;&lt;volume&gt;25&lt;/volume&gt;&lt;number&gt;2&lt;/number&gt;&lt;dates&gt;&lt;year&gt;2018&lt;/year&gt;&lt;pub-dates&gt;&lt;date&gt;January 16&lt;/date&gt;&lt;/pub-dates&gt;&lt;/dates&gt;&lt;isbn&gt;1573-3009&lt;/isbn&gt;&lt;label&gt;ter Braak2018&lt;/label&gt;&lt;work-type&gt;journal article&lt;/work-type&gt;&lt;urls&gt;&lt;related-urls&gt;&lt;url&gt;&lt;style face="underline" font="default" size="100%"&gt;https://doi.org/10.1007/s10651-017-0395-x&lt;/style&gt;&lt;/url&gt;&lt;/related-urls&gt;&lt;/urls&gt;&lt;electronic-resource-num&gt;10.1007/s10651-017-0395-x&lt;/electronic-resource-num&gt;&lt;/record&gt;&lt;/Cite&gt;&lt;/EndNote&gt;</w:instrText>
      </w:r>
      <w:r w:rsidR="006A77C6">
        <w:fldChar w:fldCharType="separate"/>
      </w:r>
      <w:r w:rsidR="006A77C6">
        <w:rPr>
          <w:noProof/>
        </w:rPr>
        <w:t>(ter Braak et al. 2018b)</w:t>
      </w:r>
      <w:r w:rsidR="006A77C6">
        <w:fldChar w:fldCharType="end"/>
      </w:r>
      <w:r w:rsidR="00DD473F">
        <w:t xml:space="preserve">. Without dimension reduction, dc-CA is equivalent with a series of CWM-regressions, one for each traits. </w:t>
      </w:r>
    </w:p>
    <w:p w14:paraId="4474C461" w14:textId="56995DA0" w:rsidR="00D3295D" w:rsidRDefault="00D3295D" w:rsidP="0098178D">
      <w:pPr>
        <w:pStyle w:val="Heading1"/>
      </w:pPr>
      <w:r>
        <w:t xml:space="preserve">The R package </w:t>
      </w:r>
      <w:proofErr w:type="spellStart"/>
      <w:r>
        <w:t>douconca</w:t>
      </w:r>
      <w:proofErr w:type="spellEnd"/>
    </w:p>
    <w:p w14:paraId="6E8469AC" w14:textId="77777777" w:rsidR="00DC7DD3" w:rsidRDefault="00DC7DD3" w:rsidP="00DC7DD3">
      <w:pPr>
        <w:pStyle w:val="BodyText"/>
      </w:pPr>
    </w:p>
    <w:p w14:paraId="175C602E" w14:textId="68D6D14F" w:rsidR="00DC7DD3" w:rsidRDefault="00DC7DD3" w:rsidP="006D09BE">
      <w:pPr>
        <w:pStyle w:val="BodyText"/>
      </w:pPr>
      <w:r>
        <w:t xml:space="preserve">So far, dc-CA was only available in the </w:t>
      </w:r>
      <w:proofErr w:type="spellStart"/>
      <w:r>
        <w:t>Canoco</w:t>
      </w:r>
      <w:proofErr w:type="spellEnd"/>
      <w:r>
        <w:t xml:space="preserve"> software for ecological ordination </w:t>
      </w:r>
      <w:r>
        <w:fldChar w:fldCharType="begin"/>
      </w:r>
      <w:r>
        <w:instrText xml:space="preserve"> ADDIN EN.CITE &lt;EndNote&gt;&lt;Cite&gt;&lt;Author&gt;ter Braak&lt;/Author&gt;&lt;Year&gt;2018&lt;/Year&gt;&lt;RecNum&gt;6209&lt;/RecNum&gt;&lt;DisplayText&gt;(ter Braak &amp;amp; Šmilauer 2018)&lt;/DisplayText&gt;&lt;record&gt;&lt;rec-number&gt;6209&lt;/rec-number&gt;&lt;foreign-keys&gt;&lt;key app="EN" db-id="vxvw9p0x9esseued2aaxtzwj2dfvpexw92tx" timestamp="1522917189"&gt;6209&lt;/key&gt;&lt;/foreign-keys&gt;&lt;ref-type name="Book"&gt;6&lt;/ref-type&gt;&lt;contributors&gt;&lt;authors&gt;&lt;author&gt;ter Braak, C.J.F.&lt;/author&gt;&lt;author&gt;Šmilauer, P.&lt;/author&gt;&lt;/authors&gt;&lt;/contributors&gt;&lt;titles&gt;&lt;title&gt;Canoco reference manual and user&amp;apos;s guide: software for ordination (version 5.10).&lt;/title&gt;&lt;/titles&gt;&lt;pages&gt;536&lt;/pages&gt;&lt;dates&gt;&lt;year&gt;2018&lt;/year&gt;&lt;/dates&gt;&lt;pub-location&gt;Ithaca, USA&lt;/pub-location&gt;&lt;publisher&gt;Microcomputer Power&lt;/publisher&gt;&lt;label&gt;Canoco_2018&lt;/label&gt;&lt;urls&gt;&lt;/urls&gt;&lt;/record&gt;&lt;/Cite&gt;&lt;/EndNote&gt;</w:instrText>
      </w:r>
      <w:r>
        <w:fldChar w:fldCharType="separate"/>
      </w:r>
      <w:r>
        <w:rPr>
          <w:noProof/>
        </w:rPr>
        <w:t>(ter Braak &amp; Šmilauer 2018)</w:t>
      </w:r>
      <w:r>
        <w:fldChar w:fldCharType="end"/>
      </w:r>
      <w:r>
        <w:t xml:space="preserve"> and in  R-scripts in appendices to papers. Recent applications of dc-CA </w:t>
      </w:r>
      <w:r>
        <w:fldChar w:fldCharType="begin">
          <w:fldData xml:space="preserve">PEVuZE5vdGU+PENpdGU+PEF1dGhvcj5QZW5nPC9BdXRob3I+PFllYXI+MjAyMTwvWWVhcj48UmVj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==
</w:fldData>
        </w:fldChar>
      </w:r>
      <w:r>
        <w:instrText xml:space="preserve"> ADDIN EN.CITE </w:instrText>
      </w:r>
      <w:r>
        <w:fldChar w:fldCharType="begin">
          <w:fldData xml:space="preserve">PEVuZE5vdGU+PENpdGU+PEF1dGhvcj5QZW5nPC9BdXRob3I+PFllYXI+MjAyMTwvWWVhcj48UmVj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==
</w:fldData>
        </w:fldChar>
      </w:r>
      <w:r>
        <w:instrText xml:space="preserve"> ADDIN EN.CITE.DATA </w:instrText>
      </w:r>
      <w:r>
        <w:fldChar w:fldCharType="end"/>
      </w:r>
      <w:r>
        <w:fldChar w:fldCharType="separate"/>
      </w:r>
      <w:r>
        <w:rPr>
          <w:noProof/>
        </w:rPr>
        <w:t>; Sîrbu</w:t>
      </w:r>
      <w:r w:rsidRPr="006A77C6">
        <w:rPr>
          <w:i/>
          <w:noProof/>
        </w:rPr>
        <w:t xml:space="preserve"> et al.</w:t>
      </w:r>
      <w:r>
        <w:rPr>
          <w:noProof/>
        </w:rPr>
        <w:t xml:space="preserve"> 2022)</w:t>
      </w:r>
      <w:r>
        <w:fldChar w:fldCharType="end"/>
      </w:r>
      <w:r>
        <w:t xml:space="preserve"> used </w:t>
      </w:r>
      <w:proofErr w:type="spellStart"/>
      <w:r>
        <w:t>Canoco</w:t>
      </w:r>
      <w:proofErr w:type="spellEnd"/>
      <w:r>
        <w:t xml:space="preserve">.  </w:t>
      </w:r>
    </w:p>
    <w:p w14:paraId="7203D96A" w14:textId="40EEC5FC" w:rsidR="006D09BE" w:rsidRDefault="004B3C2A" w:rsidP="006D09BE">
      <w:pPr>
        <w:pStyle w:val="BodyText"/>
      </w:pPr>
      <w:r>
        <w:t xml:space="preserve">The R package </w:t>
      </w:r>
      <w:proofErr w:type="spellStart"/>
      <w:r>
        <w:t>douconca</w:t>
      </w:r>
      <w:proofErr w:type="spellEnd"/>
      <w:r>
        <w:t xml:space="preserve"> is a</w:t>
      </w:r>
      <w:r w:rsidR="002F5D25">
        <w:t>n R</w:t>
      </w:r>
      <w:r>
        <w:t xml:space="preserve"> implementation of dc-CA. </w:t>
      </w:r>
      <w:r w:rsidR="002F5D25">
        <w:t xml:space="preserve"> </w:t>
      </w:r>
      <w:r w:rsidR="00E55D04">
        <w:t xml:space="preserve">The main function of is </w:t>
      </w:r>
      <w:proofErr w:type="spellStart"/>
      <w:r w:rsidR="00E55D04" w:rsidRPr="00816A37">
        <w:rPr>
          <w:rStyle w:val="FunctionTok"/>
        </w:rPr>
        <w:t>dc_CA</w:t>
      </w:r>
      <w:proofErr w:type="spellEnd"/>
      <w:r w:rsidR="00E55D04" w:rsidRPr="00816A37">
        <w:rPr>
          <w:rStyle w:val="FunctionTok"/>
        </w:rPr>
        <w:t>()</w:t>
      </w:r>
      <w:r>
        <w:t xml:space="preserve"> with</w:t>
      </w:r>
      <w:r w:rsidR="00E55D04">
        <w:t xml:space="preserve"> associated functions</w:t>
      </w:r>
      <w:r w:rsidR="00E409FD">
        <w:t xml:space="preserve"> </w:t>
      </w:r>
      <w:proofErr w:type="spellStart"/>
      <w:r w:rsidR="00E55D04" w:rsidRPr="00816A37">
        <w:rPr>
          <w:rStyle w:val="FunctionTok"/>
        </w:rPr>
        <w:t>anova</w:t>
      </w:r>
      <w:proofErr w:type="spellEnd"/>
      <w:r w:rsidR="00E55D04" w:rsidRPr="00816A37">
        <w:rPr>
          <w:rStyle w:val="FunctionTok"/>
        </w:rPr>
        <w:t>()</w:t>
      </w:r>
      <w:r w:rsidR="00E55D04">
        <w:t xml:space="preserve">, </w:t>
      </w:r>
      <w:r w:rsidR="00E55D04" w:rsidRPr="00816A37">
        <w:rPr>
          <w:rStyle w:val="FunctionTok"/>
        </w:rPr>
        <w:t>scores()</w:t>
      </w:r>
      <w:r w:rsidR="00E55D04">
        <w:t xml:space="preserve">, </w:t>
      </w:r>
      <w:proofErr w:type="spellStart"/>
      <w:r w:rsidR="00E55D04" w:rsidRPr="00816A37">
        <w:rPr>
          <w:rStyle w:val="FunctionTok"/>
        </w:rPr>
        <w:t>coef</w:t>
      </w:r>
      <w:proofErr w:type="spellEnd"/>
      <w:r w:rsidR="00E55D04" w:rsidRPr="00816A37">
        <w:rPr>
          <w:rStyle w:val="FunctionTok"/>
        </w:rPr>
        <w:t>()</w:t>
      </w:r>
      <w:r w:rsidR="00E55D04">
        <w:t xml:space="preserve">, </w:t>
      </w:r>
      <w:r w:rsidR="00E55D04" w:rsidRPr="00816A37">
        <w:rPr>
          <w:rStyle w:val="FunctionTok"/>
        </w:rPr>
        <w:t>fitted()</w:t>
      </w:r>
      <w:r w:rsidR="00E55D04">
        <w:t xml:space="preserve">, </w:t>
      </w:r>
      <w:r w:rsidR="00E55D04" w:rsidRPr="00816A37">
        <w:rPr>
          <w:rStyle w:val="FunctionTok"/>
        </w:rPr>
        <w:t>predict()</w:t>
      </w:r>
      <w:r w:rsidR="00E55D04">
        <w:t xml:space="preserve"> and </w:t>
      </w:r>
      <w:r w:rsidR="00E55D04" w:rsidRPr="00816A37">
        <w:rPr>
          <w:rStyle w:val="FunctionTok"/>
        </w:rPr>
        <w:t>plot()</w:t>
      </w:r>
      <w:r w:rsidR="00E55D04">
        <w:t xml:space="preserve"> for statistical testing, ordination scores, coefficients, fitted</w:t>
      </w:r>
      <w:r w:rsidR="00816A37">
        <w:t xml:space="preserve">, </w:t>
      </w:r>
      <w:r w:rsidR="00E55D04">
        <w:t xml:space="preserve">prediction and </w:t>
      </w:r>
      <w:r w:rsidR="00816A37">
        <w:t xml:space="preserve">plotting, respectively.  The </w:t>
      </w:r>
      <w:r w:rsidR="00E55D04">
        <w:t xml:space="preserve">dedicated </w:t>
      </w:r>
      <w:r w:rsidR="00816A37">
        <w:t xml:space="preserve">dc-CA </w:t>
      </w:r>
      <w:r w:rsidR="00E55D04">
        <w:t>plot function</w:t>
      </w:r>
      <w:r w:rsidR="00816A37">
        <w:t xml:space="preserve"> </w:t>
      </w:r>
      <w:r w:rsidR="00E55D04">
        <w:t>plots a single dimension. The interpretation of the plot is easier than that of an</w:t>
      </w:r>
      <w:r w:rsidR="00E55D04" w:rsidRPr="00B0538A">
        <w:t xml:space="preserve"> </w:t>
      </w:r>
      <w:r w:rsidR="00E55D04">
        <w:t xml:space="preserve">ordination diagram and is warranted as </w:t>
      </w:r>
      <w:r w:rsidR="006D09BE">
        <w:t>the first axis of dc-CA is so dominant</w:t>
      </w:r>
      <w:r w:rsidR="00E55D04">
        <w:t xml:space="preserve"> in many applications, </w:t>
      </w:r>
      <w:r w:rsidR="006D09BE">
        <w:t xml:space="preserve"> that it makes sense to plot this axis and its definition separately</w:t>
      </w:r>
      <w:r w:rsidR="00E55D04">
        <w:t>.</w:t>
      </w:r>
    </w:p>
    <w:p w14:paraId="6BA25B2B" w14:textId="3FADA822" w:rsidR="00753B21" w:rsidRDefault="00230937" w:rsidP="006876AD">
      <w:pPr>
        <w:pStyle w:val="BodyText"/>
        <w:jc w:val="left"/>
      </w:pPr>
      <w:r>
        <w:t xml:space="preserve">The </w:t>
      </w:r>
      <w:proofErr w:type="spellStart"/>
      <w:r>
        <w:t>douconca</w:t>
      </w:r>
      <w:proofErr w:type="spellEnd"/>
      <w:r>
        <w:t xml:space="preserve"> </w:t>
      </w:r>
      <w:proofErr w:type="spellStart"/>
      <w:r>
        <w:t>douconca</w:t>
      </w:r>
      <w:proofErr w:type="spellEnd"/>
      <w:r>
        <w:t xml:space="preserve"> package is based on the vegan package</w:t>
      </w:r>
      <w:r w:rsidR="00022147">
        <w:t xml:space="preserve"> and</w:t>
      </w:r>
      <w:r w:rsidR="006876AD">
        <w:t xml:space="preserve"> </w:t>
      </w:r>
      <w:r>
        <w:t xml:space="preserve">follows what is customary for vegan users were </w:t>
      </w:r>
      <w:r w:rsidR="00DA4ABD">
        <w:t>possible</w:t>
      </w:r>
      <w:r w:rsidR="00022147">
        <w:t>. In particular</w:t>
      </w:r>
      <w:r w:rsidR="00921000">
        <w:t>,</w:t>
      </w:r>
      <w:r w:rsidR="006876AD">
        <w:t xml:space="preserve"> </w:t>
      </w:r>
      <w:proofErr w:type="spellStart"/>
      <w:r w:rsidR="00022147" w:rsidRPr="00816A37">
        <w:rPr>
          <w:rStyle w:val="FunctionTok"/>
        </w:rPr>
        <w:t>dc_CA</w:t>
      </w:r>
      <w:proofErr w:type="spellEnd"/>
      <w:r w:rsidR="00022147" w:rsidRPr="00816A37">
        <w:rPr>
          <w:rStyle w:val="FunctionTok"/>
        </w:rPr>
        <w:t>()</w:t>
      </w:r>
      <w:r w:rsidR="00022147">
        <w:t xml:space="preserve"> </w:t>
      </w:r>
      <w:r w:rsidR="006876AD">
        <w:t xml:space="preserve">has </w:t>
      </w:r>
      <w:r w:rsidR="0098178D">
        <w:t xml:space="preserve">a </w:t>
      </w:r>
      <w:r w:rsidR="006876AD">
        <w:t>formula interface</w:t>
      </w:r>
      <w:r w:rsidR="00753B21">
        <w:t xml:space="preserve">, </w:t>
      </w:r>
      <w:r w:rsidR="00753B21" w:rsidRPr="00022147">
        <w:rPr>
          <w:i/>
          <w:iCs/>
        </w:rPr>
        <w:t>e.g.</w:t>
      </w:r>
      <w:r w:rsidR="00753B21">
        <w:t xml:space="preserve"> </w:t>
      </w:r>
    </w:p>
    <w:p w14:paraId="55C8E0D0" w14:textId="6D372454" w:rsidR="00022147" w:rsidRDefault="00022147" w:rsidP="00022147">
      <w:pPr>
        <w:pStyle w:val="SourceCode"/>
      </w:pPr>
      <w:proofErr w:type="spellStart"/>
      <w:r>
        <w:rPr>
          <w:rStyle w:val="NormalTok"/>
        </w:rPr>
        <w:t>mod_CCA</w:t>
      </w:r>
      <w:proofErr w:type="spellEnd"/>
      <w:r>
        <w:rPr>
          <w:rStyle w:val="NormalTok"/>
        </w:rPr>
        <w:t xml:space="preserve"> </w:t>
      </w:r>
      <w:r>
        <w:rPr>
          <w:rStyle w:val="OtherTok"/>
        </w:rPr>
        <w:t>&lt;-</w:t>
      </w:r>
      <w:r>
        <w:rPr>
          <w:rStyle w:val="NormalTok"/>
        </w:rPr>
        <w:t xml:space="preserve"> </w:t>
      </w:r>
      <w:proofErr w:type="spellStart"/>
      <w:r>
        <w:rPr>
          <w:rStyle w:val="FunctionTok"/>
        </w:rPr>
        <w:t>dc_CA</w:t>
      </w:r>
      <w:proofErr w:type="spellEnd"/>
      <w:r>
        <w:rPr>
          <w:rStyle w:val="NormalTok"/>
        </w:rPr>
        <w:t>(</w:t>
      </w:r>
      <w:r>
        <w:br/>
      </w:r>
      <w:r>
        <w:rPr>
          <w:rStyle w:val="NormalTok"/>
        </w:rPr>
        <w:t xml:space="preserve">  </w:t>
      </w:r>
      <w:proofErr w:type="spellStart"/>
      <w:r>
        <w:rPr>
          <w:rStyle w:val="AttributeTok"/>
        </w:rPr>
        <w:t>formulaEnv</w:t>
      </w:r>
      <w:proofErr w:type="spellEnd"/>
      <w:r>
        <w:rPr>
          <w:rStyle w:val="AttributeTok"/>
        </w:rPr>
        <w:t xml:space="preserve"> =</w:t>
      </w:r>
      <w:r>
        <w:rPr>
          <w:rStyle w:val="NormalTok"/>
        </w:rPr>
        <w:t xml:space="preserve"> </w:t>
      </w:r>
      <w:r>
        <w:rPr>
          <w:rStyle w:val="SpecialCharTok"/>
        </w:rPr>
        <w:t>~</w:t>
      </w:r>
      <w:r w:rsidR="00BC36A8">
        <w:rPr>
          <w:rStyle w:val="SpecialCharTok"/>
        </w:rPr>
        <w:t xml:space="preserve"> </w:t>
      </w:r>
      <w:r>
        <w:rPr>
          <w:rStyle w:val="NormalTok"/>
        </w:rPr>
        <w:t>Moisture</w:t>
      </w:r>
      <w:r w:rsidR="00BC36A8">
        <w:rPr>
          <w:rStyle w:val="NormalTok"/>
        </w:rPr>
        <w:t xml:space="preserve"> </w:t>
      </w:r>
      <w:r>
        <w:rPr>
          <w:rStyle w:val="SpecialCharTok"/>
        </w:rPr>
        <w:t xml:space="preserve">+ </w:t>
      </w:r>
      <w:r>
        <w:rPr>
          <w:rStyle w:val="FunctionTok"/>
        </w:rPr>
        <w:t>Condition</w:t>
      </w:r>
      <w:r>
        <w:rPr>
          <w:rStyle w:val="NormalTok"/>
        </w:rPr>
        <w:t>(Management),</w:t>
      </w:r>
      <w:r>
        <w:br/>
      </w:r>
      <w:r>
        <w:rPr>
          <w:rStyle w:val="NormalTok"/>
        </w:rPr>
        <w:t xml:space="preserve">  </w:t>
      </w:r>
      <w:proofErr w:type="spellStart"/>
      <w:r>
        <w:rPr>
          <w:rStyle w:val="AttributeTok"/>
        </w:rPr>
        <w:t>formulaTraits</w:t>
      </w:r>
      <w:proofErr w:type="spellEnd"/>
      <w:r>
        <w:rPr>
          <w:rStyle w:val="AttributeTok"/>
        </w:rPr>
        <w:t xml:space="preserve"> =</w:t>
      </w:r>
      <w:r>
        <w:rPr>
          <w:rStyle w:val="NormalTok"/>
        </w:rPr>
        <w:t xml:space="preserve"> </w:t>
      </w:r>
      <w:r>
        <w:rPr>
          <w:rStyle w:val="SpecialCharTok"/>
        </w:rPr>
        <w:t>~</w:t>
      </w:r>
      <w:r w:rsidR="00BC36A8">
        <w:rPr>
          <w:rStyle w:val="SpecialCharTok"/>
        </w:rPr>
        <w:t xml:space="preserve"> </w:t>
      </w:r>
      <w:r>
        <w:rPr>
          <w:rStyle w:val="NormalTok"/>
        </w:rPr>
        <w:t xml:space="preserve">SLA </w:t>
      </w:r>
      <w:r>
        <w:rPr>
          <w:rStyle w:val="SpecialCharTok"/>
        </w:rPr>
        <w:t>+</w:t>
      </w:r>
      <w:r>
        <w:rPr>
          <w:rStyle w:val="NormalTok"/>
        </w:rPr>
        <w:t xml:space="preserve"> </w:t>
      </w:r>
      <w:r>
        <w:rPr>
          <w:rStyle w:val="FunctionTok"/>
        </w:rPr>
        <w:t>Condition</w:t>
      </w:r>
      <w:r>
        <w:rPr>
          <w:rStyle w:val="NormalTok"/>
        </w:rPr>
        <w:t>(</w:t>
      </w:r>
      <w:proofErr w:type="spellStart"/>
      <w:r>
        <w:rPr>
          <w:rStyle w:val="NormalTok"/>
        </w:rPr>
        <w:t>Seedmass</w:t>
      </w:r>
      <w:proofErr w:type="spellEnd"/>
      <w:r>
        <w:rPr>
          <w:rStyle w:val="NormalTok"/>
        </w:rPr>
        <w:t>),</w:t>
      </w:r>
      <w:r>
        <w:br/>
      </w:r>
      <w:r>
        <w:rPr>
          <w:rStyle w:val="NormalTok"/>
        </w:rPr>
        <w:t xml:space="preserve">  </w:t>
      </w:r>
      <w:r>
        <w:rPr>
          <w:rStyle w:val="AttributeTok"/>
        </w:rPr>
        <w:t>response =</w:t>
      </w:r>
      <w:r>
        <w:rPr>
          <w:rStyle w:val="NormalTok"/>
        </w:rPr>
        <w:t xml:space="preserve"> </w:t>
      </w:r>
      <w:proofErr w:type="spellStart"/>
      <w:r>
        <w:rPr>
          <w:rStyle w:val="NormalTok"/>
        </w:rPr>
        <w:t>abun</w:t>
      </w:r>
      <w:proofErr w:type="spellEnd"/>
      <w:r>
        <w:rPr>
          <w:rStyle w:val="NormalTok"/>
        </w:rPr>
        <w:t xml:space="preserve">, </w:t>
      </w:r>
      <w:proofErr w:type="spellStart"/>
      <w:r>
        <w:rPr>
          <w:rStyle w:val="AttributeTok"/>
        </w:rPr>
        <w:t>dataEnv</w:t>
      </w:r>
      <w:proofErr w:type="spellEnd"/>
      <w:r>
        <w:rPr>
          <w:rStyle w:val="AttributeTok"/>
        </w:rPr>
        <w:t xml:space="preserve"> =</w:t>
      </w:r>
      <w:r>
        <w:rPr>
          <w:rStyle w:val="NormalTok"/>
        </w:rPr>
        <w:t xml:space="preserve"> </w:t>
      </w:r>
      <w:proofErr w:type="spellStart"/>
      <w:r>
        <w:rPr>
          <w:rStyle w:val="NormalTok"/>
        </w:rPr>
        <w:t>envData</w:t>
      </w:r>
      <w:proofErr w:type="spellEnd"/>
      <w:r>
        <w:rPr>
          <w:rStyle w:val="NormalTok"/>
        </w:rPr>
        <w:t xml:space="preserve">, </w:t>
      </w:r>
      <w:proofErr w:type="spellStart"/>
      <w:r>
        <w:rPr>
          <w:rStyle w:val="AttributeTok"/>
        </w:rPr>
        <w:t>dataTraits</w:t>
      </w:r>
      <w:proofErr w:type="spellEnd"/>
      <w:r>
        <w:rPr>
          <w:rStyle w:val="AttributeTok"/>
        </w:rPr>
        <w:t xml:space="preserve"> =</w:t>
      </w:r>
      <w:r>
        <w:rPr>
          <w:rStyle w:val="NormalTok"/>
        </w:rPr>
        <w:t xml:space="preserve"> </w:t>
      </w:r>
      <w:proofErr w:type="spellStart"/>
      <w:r>
        <w:rPr>
          <w:rStyle w:val="NormalTok"/>
        </w:rPr>
        <w:t>traitData</w:t>
      </w:r>
      <w:proofErr w:type="spellEnd"/>
      <w:r>
        <w:rPr>
          <w:rStyle w:val="NormalTok"/>
        </w:rPr>
        <w:t>)</w:t>
      </w:r>
    </w:p>
    <w:p w14:paraId="4116829B" w14:textId="03CCACA6" w:rsidR="00230937" w:rsidRDefault="00022147" w:rsidP="006876AD">
      <w:pPr>
        <w:pStyle w:val="BodyText"/>
        <w:jc w:val="left"/>
      </w:pPr>
      <w:r>
        <w:t xml:space="preserve">with trait and environmental variable names in the trait data and environmental data, respectively. </w:t>
      </w:r>
      <w:r w:rsidR="006876AD">
        <w:t>The response (abundance or occurrence data) is specified separately.</w:t>
      </w:r>
      <w:r w:rsidR="009C28F3">
        <w:t xml:space="preserve"> The formulas allow </w:t>
      </w:r>
      <w:r w:rsidR="0098178D">
        <w:t xml:space="preserve">for </w:t>
      </w:r>
      <w:r w:rsidR="009C28F3">
        <w:t>polynomial terms</w:t>
      </w:r>
      <w:r w:rsidR="0098178D">
        <w:t xml:space="preserve"> and </w:t>
      </w:r>
      <w:r w:rsidR="009C28F3">
        <w:t>interactions.</w:t>
      </w:r>
      <w:r w:rsidR="0098178D">
        <w:t xml:space="preserve"> </w:t>
      </w:r>
    </w:p>
    <w:p w14:paraId="12CB0040" w14:textId="179C7D98" w:rsidR="00A00CE8" w:rsidRDefault="00B70544" w:rsidP="00A00CE8">
      <w:pPr>
        <w:pStyle w:val="BodyText"/>
        <w:rPr>
          <w:lang w:val="en-US" w:eastAsia="nl-NL"/>
        </w:rPr>
      </w:pPr>
      <w:r>
        <w:t>A dc-CA analysis thus requires three data tables with at least, say, 15 species and 15 sites</w:t>
      </w:r>
      <w:r w:rsidR="00DA4ABD">
        <w:t xml:space="preserve"> for statistical inference</w:t>
      </w:r>
      <w:r>
        <w:t xml:space="preserve">. </w:t>
      </w:r>
      <w:r>
        <w:rPr>
          <w:lang w:val="en-US" w:eastAsia="nl-NL"/>
        </w:rPr>
        <w:t xml:space="preserve">Any missing values should be imputed first, for example by using the R package mice </w:t>
      </w:r>
      <w:r>
        <w:rPr>
          <w:lang w:val="en-US" w:eastAsia="nl-NL"/>
        </w:rPr>
        <w:fldChar w:fldCharType="begin"/>
      </w:r>
      <w:r>
        <w:rPr>
          <w:lang w:val="en-US" w:eastAsia="nl-NL"/>
        </w:rPr>
        <w:instrText xml:space="preserve"> ADDIN EN.CITE &lt;EndNote&gt;&lt;Cite&gt;&lt;Author&gt;van Buuren&lt;/Author&gt;&lt;Year&gt;2011&lt;/Year&gt;&lt;RecNum&gt;6805&lt;/RecNum&gt;&lt;DisplayText&gt;(van Buuren &amp;amp; Groothuis-Oudshoorn 2011)&lt;/DisplayText&gt;&lt;record&gt;&lt;rec-number&gt;6805&lt;/rec-number&gt;&lt;foreign-keys&gt;&lt;key app="EN" db-id="vxvw9p0x9esseued2aaxtzwj2dfvpexw92tx" timestamp="1729158522"&gt;6805&lt;/key&gt;&lt;/foreign-keys&gt;&lt;ref-type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 - 67&lt;/pages&gt;&lt;volume&gt;45&lt;/volume&gt;&lt;number&gt;3&lt;/number&gt;&lt;section&gt;Articles&lt;/section&gt;&lt;dates&gt;&lt;year&gt;2011&lt;/year&gt;&lt;pub-dates&gt;&lt;date&gt;12/12&lt;/date&gt;&lt;/pub-dates&gt;&lt;/dates&gt;&lt;urls&gt;&lt;related-urls&gt;&lt;url&gt;https://www.jstatsoft.org/index.php/jss/article/view/v045i03&lt;/url&gt;&lt;/related-urls&gt;&lt;/urls&gt;&lt;electronic-resource-num&gt;10.18637/jss.v045.i03&lt;/electronic-resource-num&gt;&lt;access-date&gt;2024/10/17&lt;/access-date&gt;&lt;/record&gt;&lt;/Cite&gt;&lt;/EndNote&gt;</w:instrText>
      </w:r>
      <w:r>
        <w:rPr>
          <w:lang w:val="en-US" w:eastAsia="nl-NL"/>
        </w:rPr>
        <w:fldChar w:fldCharType="separate"/>
      </w:r>
      <w:r>
        <w:rPr>
          <w:noProof/>
          <w:lang w:val="en-US" w:eastAsia="nl-NL"/>
        </w:rPr>
        <w:t>(van Buuren &amp; Groothuis-Oudshoorn 2011)</w:t>
      </w:r>
      <w:r>
        <w:rPr>
          <w:lang w:val="en-US" w:eastAsia="nl-NL"/>
        </w:rPr>
        <w:fldChar w:fldCharType="end"/>
      </w:r>
      <w:r>
        <w:rPr>
          <w:lang w:val="en-US" w:eastAsia="nl-NL"/>
        </w:rPr>
        <w:t xml:space="preserve">. </w:t>
      </w:r>
    </w:p>
    <w:p w14:paraId="4D15352F" w14:textId="3A49A65E" w:rsidR="00A00CE8" w:rsidRDefault="00437CF3" w:rsidP="004F5197">
      <w:pPr>
        <w:pStyle w:val="BodyText"/>
        <w:rPr>
          <w:lang w:val="en-US" w:eastAsia="nl-NL"/>
        </w:rPr>
      </w:pPr>
      <w:r>
        <w:rPr>
          <w:lang w:val="en-US" w:eastAsia="nl-NL"/>
        </w:rPr>
        <w:t xml:space="preserve">Trait and environmental variables can be qualitative (factors), quantitative or a mixture thereof. </w:t>
      </w:r>
      <w:r w:rsidR="00F8009F">
        <w:rPr>
          <w:lang w:val="en-US" w:eastAsia="nl-NL"/>
        </w:rPr>
        <w:t>The number of trait variables</w:t>
      </w:r>
      <w:r w:rsidR="00D57988">
        <w:rPr>
          <w:lang w:val="en-US" w:eastAsia="nl-NL"/>
        </w:rPr>
        <w:t xml:space="preserve"> </w:t>
      </w:r>
      <w:r w:rsidR="00F8009F">
        <w:rPr>
          <w:lang w:val="en-US" w:eastAsia="nl-NL"/>
        </w:rPr>
        <w:t>(with each category of a factor counting as single trait) should be less than the number of species and the number of environmental variables should similarly be less than the number of sites.</w:t>
      </w:r>
      <w:r w:rsidR="000F5743">
        <w:rPr>
          <w:lang w:val="en-US" w:eastAsia="nl-NL"/>
        </w:rPr>
        <w:t xml:space="preserve"> A selection of variables is needed if the numbers are higher, possibly via forward selection</w:t>
      </w:r>
      <w:r w:rsidR="00B70544">
        <w:rPr>
          <w:lang w:val="en-US" w:eastAsia="nl-NL"/>
        </w:rPr>
        <w:t xml:space="preserve"> </w:t>
      </w:r>
      <w:r w:rsidR="000F5743">
        <w:rPr>
          <w:lang w:val="en-US" w:eastAsia="nl-NL"/>
        </w:rPr>
        <w:t xml:space="preserve">in which at each step </w:t>
      </w:r>
      <w:r w:rsidR="000F5743">
        <w:rPr>
          <w:lang w:val="en-US" w:eastAsia="nl-NL"/>
        </w:rPr>
        <w:lastRenderedPageBreak/>
        <w:t>the best predictor is selected from the pool of trait and environmental variables</w:t>
      </w:r>
      <w:r w:rsidR="00B70544">
        <w:rPr>
          <w:lang w:val="en-US" w:eastAsia="nl-NL"/>
        </w:rPr>
        <w:t xml:space="preserve"> </w:t>
      </w:r>
      <w:r w:rsidR="00F27BE4">
        <w:rPr>
          <w:noProof/>
        </w:rPr>
        <w:t>(Gobbi</w:t>
      </w:r>
      <w:r w:rsidR="00F27BE4" w:rsidRPr="006A77C6">
        <w:rPr>
          <w:i/>
          <w:noProof/>
        </w:rPr>
        <w:t xml:space="preserve"> et al.</w:t>
      </w:r>
      <w:r w:rsidR="00F27BE4">
        <w:rPr>
          <w:noProof/>
        </w:rPr>
        <w:t xml:space="preserve"> 2022)</w:t>
      </w:r>
      <w:r w:rsidR="00B70544">
        <w:rPr>
          <w:lang w:val="en-US" w:eastAsia="nl-NL"/>
        </w:rPr>
        <w:t xml:space="preserve">. </w:t>
      </w:r>
      <w:r w:rsidR="000F5743">
        <w:rPr>
          <w:lang w:val="en-US" w:eastAsia="nl-NL"/>
        </w:rPr>
        <w:t xml:space="preserve"> </w:t>
      </w:r>
      <w:r w:rsidR="002A5BE7">
        <w:rPr>
          <w:lang w:val="en-US" w:eastAsia="nl-NL"/>
        </w:rPr>
        <w:t xml:space="preserve">With a single trait and single quantitative environmental variable, </w:t>
      </w:r>
      <w:r w:rsidR="00BB31F8">
        <w:rPr>
          <w:lang w:val="en-US" w:eastAsia="nl-NL"/>
        </w:rPr>
        <w:t xml:space="preserve">dc-CA </w:t>
      </w:r>
      <w:r w:rsidR="002A5BE7">
        <w:rPr>
          <w:lang w:val="en-US" w:eastAsia="nl-NL"/>
        </w:rPr>
        <w:t xml:space="preserve">is an embellished fourth-corner correlation analysis. </w:t>
      </w:r>
    </w:p>
    <w:p w14:paraId="37EC6589" w14:textId="6DF62695" w:rsidR="00FD43F2" w:rsidRPr="004F5197" w:rsidRDefault="00FD43F2" w:rsidP="004F5197">
      <w:pPr>
        <w:pStyle w:val="BodyText"/>
        <w:rPr>
          <w:lang w:val="en-US" w:eastAsia="nl-NL"/>
        </w:rPr>
      </w:pPr>
      <w:r>
        <w:rPr>
          <w:lang w:val="en-US" w:eastAsia="nl-NL"/>
        </w:rPr>
        <w:t xml:space="preserve">By default, </w:t>
      </w:r>
      <w:proofErr w:type="spellStart"/>
      <w:r w:rsidRPr="00816A37">
        <w:rPr>
          <w:rStyle w:val="FunctionTok"/>
        </w:rPr>
        <w:t>dc_CA</w:t>
      </w:r>
      <w:proofErr w:type="spellEnd"/>
      <w:r w:rsidRPr="00816A37">
        <w:rPr>
          <w:rStyle w:val="FunctionTok"/>
        </w:rPr>
        <w:t>()</w:t>
      </w:r>
      <w:r>
        <w:rPr>
          <w:lang w:val="en-US" w:eastAsia="nl-NL"/>
        </w:rPr>
        <w:t xml:space="preserve"> divides the abundance data by the site totals, giving equal site weights. This </w:t>
      </w:r>
      <w:r w:rsidR="00B463E4">
        <w:rPr>
          <w:lang w:val="en-US" w:eastAsia="nl-NL"/>
        </w:rPr>
        <w:t xml:space="preserve">accounts for </w:t>
      </w:r>
      <w:r w:rsidR="0090571F">
        <w:rPr>
          <w:lang w:val="en-US" w:eastAsia="nl-NL"/>
        </w:rPr>
        <w:t xml:space="preserve">possible </w:t>
      </w:r>
      <w:r w:rsidR="00B463E4">
        <w:rPr>
          <w:lang w:val="en-US" w:eastAsia="nl-NL"/>
        </w:rPr>
        <w:t xml:space="preserve">differences in plot size and </w:t>
      </w:r>
      <w:r>
        <w:rPr>
          <w:lang w:val="en-US" w:eastAsia="nl-NL"/>
        </w:rPr>
        <w:t xml:space="preserve">increases the similarity of dc-CA </w:t>
      </w:r>
      <w:r w:rsidR="002F5D25">
        <w:rPr>
          <w:lang w:val="en-US" w:eastAsia="nl-NL"/>
        </w:rPr>
        <w:t>with</w:t>
      </w:r>
      <w:r>
        <w:rPr>
          <w:lang w:val="en-US" w:eastAsia="nl-NL"/>
        </w:rPr>
        <w:t xml:space="preserve"> CWM regression, as the latter is usually unweighted.</w:t>
      </w:r>
      <w:r w:rsidR="00FA4C9F">
        <w:rPr>
          <w:lang w:val="en-US" w:eastAsia="nl-NL"/>
        </w:rPr>
        <w:t xml:space="preserve"> Appendix S</w:t>
      </w:r>
      <w:r w:rsidR="000662FB">
        <w:rPr>
          <w:lang w:val="en-US" w:eastAsia="nl-NL"/>
        </w:rPr>
        <w:t xml:space="preserve">1 shows how a dc-CA is </w:t>
      </w:r>
      <w:r w:rsidR="00E130FC">
        <w:rPr>
          <w:lang w:val="en-US" w:eastAsia="nl-NL"/>
        </w:rPr>
        <w:t xml:space="preserve">then </w:t>
      </w:r>
      <w:r w:rsidR="000662FB">
        <w:rPr>
          <w:lang w:val="en-US" w:eastAsia="nl-NL"/>
        </w:rPr>
        <w:t>calculated</w:t>
      </w:r>
      <w:r w:rsidR="00B7063B">
        <w:rPr>
          <w:lang w:val="en-US" w:eastAsia="nl-NL"/>
        </w:rPr>
        <w:t xml:space="preserve"> in </w:t>
      </w:r>
      <w:r w:rsidR="00E130FC">
        <w:rPr>
          <w:lang w:val="en-US" w:eastAsia="nl-NL"/>
        </w:rPr>
        <w:t xml:space="preserve">package </w:t>
      </w:r>
      <w:proofErr w:type="spellStart"/>
      <w:r w:rsidR="00B7063B">
        <w:rPr>
          <w:lang w:val="en-US" w:eastAsia="nl-NL"/>
        </w:rPr>
        <w:t>douconca</w:t>
      </w:r>
      <w:proofErr w:type="spellEnd"/>
      <w:r w:rsidR="000662FB">
        <w:rPr>
          <w:lang w:val="en-US" w:eastAsia="nl-NL"/>
        </w:rPr>
        <w:t>.</w:t>
      </w:r>
    </w:p>
    <w:p w14:paraId="4FCA56A3" w14:textId="54746A63" w:rsidR="00FB3325" w:rsidRDefault="003B731A" w:rsidP="00C7154B">
      <w:pPr>
        <w:pStyle w:val="Heading1"/>
      </w:pPr>
      <w:r>
        <w:t>A</w:t>
      </w:r>
      <w:r w:rsidR="00F451CB">
        <w:t>pplication</w:t>
      </w:r>
      <w:r w:rsidR="008365F8">
        <w:t>s</w:t>
      </w:r>
    </w:p>
    <w:p w14:paraId="25A44FFD" w14:textId="29288D5A" w:rsidR="008365F8" w:rsidRDefault="008365F8" w:rsidP="008365F8">
      <w:pPr>
        <w:pStyle w:val="Heading2"/>
      </w:pPr>
      <w:r>
        <w:t>Dune meadow data</w:t>
      </w:r>
    </w:p>
    <w:p w14:paraId="24AF3909" w14:textId="637D4C09" w:rsidR="00A57965" w:rsidRPr="001E3E01" w:rsidRDefault="005368FC" w:rsidP="007176BE">
      <w:pPr>
        <w:pStyle w:val="BodyText"/>
        <w:rPr>
          <w:szCs w:val="24"/>
        </w:rPr>
      </w:pPr>
      <w:r w:rsidRPr="005642A9">
        <w:rPr>
          <w:szCs w:val="24"/>
        </w:rPr>
        <w:t xml:space="preserve">The </w:t>
      </w:r>
      <w:proofErr w:type="spellStart"/>
      <w:r w:rsidRPr="005642A9">
        <w:rPr>
          <w:szCs w:val="24"/>
        </w:rPr>
        <w:t>douconca</w:t>
      </w:r>
      <w:proofErr w:type="spellEnd"/>
      <w:r w:rsidRPr="005642A9">
        <w:rPr>
          <w:szCs w:val="24"/>
        </w:rPr>
        <w:t xml:space="preserve"> example data set</w:t>
      </w:r>
      <w:r w:rsidRPr="001E3E01">
        <w:rPr>
          <w:sz w:val="28"/>
          <w:szCs w:val="22"/>
        </w:rPr>
        <w:t xml:space="preserve"> </w:t>
      </w:r>
      <w:r w:rsidRPr="001E3E01">
        <w:rPr>
          <w:b/>
          <w:bCs/>
          <w:szCs w:val="24"/>
        </w:rPr>
        <w:t>data</w:t>
      </w:r>
      <w:r w:rsidRPr="001E3E01">
        <w:rPr>
          <w:szCs w:val="24"/>
        </w:rPr>
        <w:t>("</w:t>
      </w:r>
      <w:proofErr w:type="spellStart"/>
      <w:r w:rsidRPr="001E3E01">
        <w:rPr>
          <w:szCs w:val="24"/>
        </w:rPr>
        <w:t>dune_trait_env</w:t>
      </w:r>
      <w:proofErr w:type="spellEnd"/>
      <w:r w:rsidRPr="001E3E01">
        <w:rPr>
          <w:szCs w:val="24"/>
        </w:rPr>
        <w:t xml:space="preserve">") is essentially the vegan data set </w:t>
      </w:r>
      <w:r w:rsidRPr="001E3E01">
        <w:rPr>
          <w:b/>
          <w:bCs/>
          <w:szCs w:val="24"/>
        </w:rPr>
        <w:t>data</w:t>
      </w:r>
      <w:r w:rsidRPr="001E3E01">
        <w:rPr>
          <w:szCs w:val="24"/>
        </w:rPr>
        <w:t xml:space="preserve">("dune") without the two mosses </w:t>
      </w:r>
      <w:r w:rsidR="00DA5C9F" w:rsidRPr="001E3E01">
        <w:rPr>
          <w:szCs w:val="24"/>
        </w:rPr>
        <w:t>but</w:t>
      </w:r>
      <w:r w:rsidRPr="001E3E01">
        <w:rPr>
          <w:szCs w:val="24"/>
        </w:rPr>
        <w:t xml:space="preserve"> with two sets of traits added</w:t>
      </w:r>
      <w:r w:rsidR="00DA5C9F" w:rsidRPr="001E3E01">
        <w:rPr>
          <w:szCs w:val="24"/>
        </w:rPr>
        <w:t>:</w:t>
      </w:r>
      <w:r w:rsidRPr="001E3E01">
        <w:rPr>
          <w:szCs w:val="24"/>
        </w:rPr>
        <w:t xml:space="preserve"> five </w:t>
      </w:r>
      <w:r w:rsidR="00DD4D14" w:rsidRPr="001E3E01">
        <w:rPr>
          <w:szCs w:val="24"/>
        </w:rPr>
        <w:t xml:space="preserve">(LEDA) </w:t>
      </w:r>
      <w:r w:rsidRPr="001E3E01">
        <w:rPr>
          <w:szCs w:val="24"/>
        </w:rPr>
        <w:t xml:space="preserve">functional traits </w:t>
      </w:r>
      <w:r w:rsidR="00DD4D14" w:rsidRPr="001E3E01">
        <w:rPr>
          <w:szCs w:val="24"/>
        </w:rPr>
        <w:t xml:space="preserve">(taken from Jamil et al. </w:t>
      </w:r>
      <w:r w:rsidR="006A77C6">
        <w:rPr>
          <w:szCs w:val="24"/>
        </w:rPr>
        <w:fldChar w:fldCharType="begin"/>
      </w:r>
      <w:r w:rsidR="006A77C6">
        <w:rPr>
          <w:szCs w:val="24"/>
        </w:rPr>
        <w:instrText xml:space="preserve"> ADDIN EN.CITE &lt;EndNote&gt;&lt;Cite ExcludeAuth="1"&gt;&lt;Author&gt;Jamil&lt;/Author&gt;&lt;Year&gt;2013&lt;/Year&gt;&lt;RecNum&gt;5022&lt;/RecNum&gt;&lt;DisplayText&gt;(2013)&lt;/DisplayText&gt;&lt;record&gt;&lt;rec-number&gt;5022&lt;/rec-number&gt;&lt;foreign-keys&gt;&lt;key app="EN" db-id="vxvw9p0x9esseued2aaxtzwj2dfvpexw92tx" timestamp="1357663550"&gt;5022&lt;/key&gt;&lt;/foreign-keys&gt;&lt;ref-type name="Journal Article"&gt;17&lt;/ref-type&gt;&lt;contributors&gt;&lt;authors&gt;&lt;author&gt;Jamil, Tahira&lt;/author&gt;&lt;author&gt;Ozinga, Wim A.&lt;/author&gt;&lt;author&gt;Kleyer, Michael&lt;/author&gt;&lt;author&gt;ter Braak, Cajo J. F.&lt;/author&gt;&lt;/authors&gt;&lt;/contributors&gt;&lt;titles&gt;&lt;title&gt;Selecting traits that explain species–environment relationships: a generalized linear mixed model approach&lt;/title&gt;&lt;secondary-title&gt;Journal of Vegetation Science&lt;/secondary-title&gt;&lt;alt-title&gt;J Veg Sci&lt;/alt-title&gt;&lt;/titles&gt;&lt;periodical&gt;&lt;full-title&gt;Journal of Vegetation Science&lt;/full-title&gt;&lt;/periodical&gt;&lt;pages&gt;988-1000&lt;/pages&gt;&lt;volume&gt;24&lt;/volume&gt;&lt;keywords&gt;&lt;keyword&gt;Community assembly&lt;/keyword&gt;&lt;keyword&gt;Environmental gradient&lt;/keyword&gt;&lt;keyword&gt;Fourth corner&lt;/keyword&gt;&lt;keyword&gt;Functional ecology&lt;/keyword&gt;&lt;keyword&gt;Generalized linear mixed model&lt;/keyword&gt;&lt;keyword&gt;RLQ&lt;/keyword&gt;&lt;keyword&gt;Species traits&lt;/keyword&gt;&lt;keyword&gt;Trait–environment relationship&lt;/keyword&gt;&lt;/keywords&gt;&lt;dates&gt;&lt;year&gt;2013&lt;/year&gt;&lt;/dates&gt;&lt;isbn&gt;1654-1103&lt;/isbn&gt;&lt;urls&gt;&lt;related-urls&gt;&lt;url&gt;http://dx.doi.org/10.1111/j.1654-1103.2012.12036.x&lt;/url&gt;&lt;/related-urls&gt;&lt;/urls&gt;&lt;electronic-resource-num&gt;10.1111/j.1654-1103.2012.12036.x&lt;/electronic-resource-num&gt;&lt;/record&gt;&lt;/Cite&gt;&lt;/EndNote&gt;</w:instrText>
      </w:r>
      <w:r w:rsidR="006A77C6">
        <w:rPr>
          <w:szCs w:val="24"/>
        </w:rPr>
        <w:fldChar w:fldCharType="separate"/>
      </w:r>
      <w:r w:rsidR="006A77C6">
        <w:rPr>
          <w:noProof/>
          <w:szCs w:val="24"/>
        </w:rPr>
        <w:t>(2013)</w:t>
      </w:r>
      <w:r w:rsidR="006A77C6">
        <w:rPr>
          <w:szCs w:val="24"/>
        </w:rPr>
        <w:fldChar w:fldCharType="end"/>
      </w:r>
      <w:r w:rsidR="00DD4D14" w:rsidRPr="001E3E01">
        <w:rPr>
          <w:szCs w:val="24"/>
        </w:rPr>
        <w:t>)</w:t>
      </w:r>
      <w:r w:rsidR="00DA5C9F" w:rsidRPr="001E3E01">
        <w:rPr>
          <w:szCs w:val="24"/>
        </w:rPr>
        <w:t xml:space="preserve"> and four ecological traits (</w:t>
      </w:r>
      <w:proofErr w:type="spellStart"/>
      <w:r w:rsidR="00DA5C9F" w:rsidRPr="001E3E01">
        <w:rPr>
          <w:szCs w:val="24"/>
        </w:rPr>
        <w:t>Ellenberg</w:t>
      </w:r>
      <w:proofErr w:type="spellEnd"/>
      <w:r w:rsidR="00DA5C9F" w:rsidRPr="001E3E01">
        <w:rPr>
          <w:szCs w:val="24"/>
        </w:rPr>
        <w:t xml:space="preserve"> </w:t>
      </w:r>
      <w:r w:rsidR="006A77C6">
        <w:rPr>
          <w:szCs w:val="24"/>
        </w:rPr>
        <w:fldChar w:fldCharType="begin"/>
      </w:r>
      <w:r w:rsidR="006A77C6">
        <w:rPr>
          <w:szCs w:val="24"/>
        </w:rPr>
        <w:instrText xml:space="preserve"> ADDIN EN.CITE &lt;EndNote&gt;&lt;Cite ExcludeAuth="1"&gt;&lt;Author&gt;Ellenberg&lt;/Author&gt;&lt;Year&gt;1992&lt;/Year&gt;&lt;RecNum&gt;6791&lt;/RecNum&gt;&lt;DisplayText&gt;(1992)&lt;/DisplayText&gt;&lt;record&gt;&lt;rec-number&gt;6791&lt;/rec-number&gt;&lt;foreign-keys&gt;&lt;key app="EN" db-id="vxvw9p0x9esseued2aaxtzwj2dfvpexw92tx" timestamp="1722086909"&gt;6791&lt;/key&gt;&lt;/foreign-keys&gt;&lt;ref-type name="Book"&gt;6&lt;/ref-type&gt;&lt;contributors&gt;&lt;authors&gt;&lt;author&gt;Ellenberg, H.&lt;/author&gt;&lt;/authors&gt;&lt;/contributors&gt;&lt;titles&gt;&lt;title&gt;Indicator values of plants in Central Europe&lt;/title&gt;&lt;/titles&gt;&lt;dates&gt;&lt;year&gt;1992&lt;/year&gt;&lt;/dates&gt;&lt;publisher&gt;Goltze&lt;/publisher&gt;&lt;isbn&gt;9783884525180&lt;/isbn&gt;&lt;urls&gt;&lt;related-urls&gt;&lt;url&gt;https://books.google.nl/books?id=UpdVnwEACAAJ&lt;/url&gt;&lt;/related-urls&gt;&lt;/urls&gt;&lt;/record&gt;&lt;/Cite&gt;&lt;/EndNote&gt;</w:instrText>
      </w:r>
      <w:r w:rsidR="006A77C6">
        <w:rPr>
          <w:szCs w:val="24"/>
        </w:rPr>
        <w:fldChar w:fldCharType="separate"/>
      </w:r>
      <w:r w:rsidR="006A77C6">
        <w:rPr>
          <w:noProof/>
          <w:szCs w:val="24"/>
        </w:rPr>
        <w:t>(1992)</w:t>
      </w:r>
      <w:r w:rsidR="006A77C6">
        <w:rPr>
          <w:szCs w:val="24"/>
        </w:rPr>
        <w:fldChar w:fldCharType="end"/>
      </w:r>
      <w:r w:rsidR="00DA5C9F" w:rsidRPr="001E3E01">
        <w:rPr>
          <w:szCs w:val="24"/>
        </w:rPr>
        <w:t xml:space="preserve"> indicator values). Here these two sets are compared in explanatory power. Moisture and Management are sufficient to explain the two major dimensions of taxonomic </w:t>
      </w:r>
      <w:r w:rsidR="00A83C14" w:rsidRPr="001E3E01">
        <w:rPr>
          <w:szCs w:val="24"/>
        </w:rPr>
        <w:t xml:space="preserve">composition. Constraining the species scores to be a linear combination of the four ecological traits </w:t>
      </w:r>
      <w:r w:rsidR="00E63723" w:rsidRPr="001E3E01">
        <w:rPr>
          <w:szCs w:val="24"/>
        </w:rPr>
        <w:t>(</w:t>
      </w:r>
      <w:proofErr w:type="spellStart"/>
      <w:r w:rsidR="00E63723" w:rsidRPr="001E3E01">
        <w:rPr>
          <w:rStyle w:val="AttributeTok"/>
          <w:sz w:val="24"/>
          <w:szCs w:val="22"/>
        </w:rPr>
        <w:t>formulaTraits</w:t>
      </w:r>
      <w:proofErr w:type="spellEnd"/>
      <w:r w:rsidR="00E63723" w:rsidRPr="001E3E01">
        <w:rPr>
          <w:rStyle w:val="AttributeTok"/>
          <w:sz w:val="24"/>
          <w:szCs w:val="22"/>
        </w:rPr>
        <w:t xml:space="preserve"> =</w:t>
      </w:r>
      <w:r w:rsidR="00E63723" w:rsidRPr="001E3E01">
        <w:rPr>
          <w:rStyle w:val="NormalTok"/>
          <w:sz w:val="24"/>
          <w:szCs w:val="22"/>
        </w:rPr>
        <w:t xml:space="preserve"> </w:t>
      </w:r>
      <w:r w:rsidR="00E63723" w:rsidRPr="001E3E01">
        <w:rPr>
          <w:rStyle w:val="SpecialCharTok"/>
          <w:sz w:val="24"/>
          <w:szCs w:val="22"/>
        </w:rPr>
        <w:t>~</w:t>
      </w:r>
      <w:r w:rsidR="00E63723" w:rsidRPr="001E3E01">
        <w:rPr>
          <w:rStyle w:val="NormalTok"/>
          <w:sz w:val="24"/>
          <w:szCs w:val="22"/>
        </w:rPr>
        <w:t>F</w:t>
      </w:r>
      <w:r w:rsidR="00E63723" w:rsidRPr="001E3E01">
        <w:rPr>
          <w:rStyle w:val="SpecialCharTok"/>
          <w:sz w:val="24"/>
          <w:szCs w:val="22"/>
        </w:rPr>
        <w:t>+</w:t>
      </w:r>
      <w:r w:rsidR="00E63723" w:rsidRPr="001E3E01">
        <w:rPr>
          <w:rStyle w:val="NormalTok"/>
          <w:sz w:val="24"/>
          <w:szCs w:val="22"/>
        </w:rPr>
        <w:t>R</w:t>
      </w:r>
      <w:r w:rsidR="00E63723" w:rsidRPr="001E3E01">
        <w:rPr>
          <w:rStyle w:val="SpecialCharTok"/>
          <w:sz w:val="24"/>
          <w:szCs w:val="22"/>
        </w:rPr>
        <w:t>+</w:t>
      </w:r>
      <w:r w:rsidR="00E63723" w:rsidRPr="001E3E01">
        <w:rPr>
          <w:rStyle w:val="NormalTok"/>
          <w:sz w:val="24"/>
          <w:szCs w:val="22"/>
        </w:rPr>
        <w:t>N</w:t>
      </w:r>
      <w:r w:rsidR="00E63723" w:rsidRPr="001E3E01">
        <w:rPr>
          <w:rStyle w:val="SpecialCharTok"/>
          <w:sz w:val="24"/>
          <w:szCs w:val="22"/>
        </w:rPr>
        <w:t>+</w:t>
      </w:r>
      <w:r w:rsidR="00E63723" w:rsidRPr="001E3E01">
        <w:rPr>
          <w:rStyle w:val="NormalTok"/>
          <w:sz w:val="24"/>
          <w:szCs w:val="22"/>
        </w:rPr>
        <w:t>L</w:t>
      </w:r>
      <w:r w:rsidR="00E63723" w:rsidRPr="001E3E01">
        <w:rPr>
          <w:szCs w:val="24"/>
        </w:rPr>
        <w:t xml:space="preserve">) </w:t>
      </w:r>
      <w:r w:rsidR="00A83C14" w:rsidRPr="001E3E01">
        <w:rPr>
          <w:szCs w:val="24"/>
        </w:rPr>
        <w:t>decreases the explained variance (sum of the constrained eigenvalues) from 0.97</w:t>
      </w:r>
      <w:r w:rsidR="00C72E86" w:rsidRPr="001E3E01">
        <w:rPr>
          <w:szCs w:val="24"/>
        </w:rPr>
        <w:t xml:space="preserve"> </w:t>
      </w:r>
      <w:r w:rsidR="00A83C14" w:rsidRPr="001E3E01">
        <w:rPr>
          <w:szCs w:val="24"/>
        </w:rPr>
        <w:t>to 0.</w:t>
      </w:r>
      <w:r w:rsidR="00EC790B">
        <w:rPr>
          <w:szCs w:val="24"/>
        </w:rPr>
        <w:t>57</w:t>
      </w:r>
      <w:r w:rsidR="00A83C14" w:rsidRPr="001E3E01">
        <w:rPr>
          <w:szCs w:val="24"/>
        </w:rPr>
        <w:t xml:space="preserve">. Constraining by the five functional traits </w:t>
      </w:r>
      <w:r w:rsidR="006403FB" w:rsidRPr="001E3E01">
        <w:rPr>
          <w:szCs w:val="24"/>
        </w:rPr>
        <w:t>instead</w:t>
      </w:r>
      <w:r w:rsidR="00E63723" w:rsidRPr="001E3E01">
        <w:rPr>
          <w:szCs w:val="24"/>
        </w:rPr>
        <w:t xml:space="preserve"> (</w:t>
      </w:r>
      <w:proofErr w:type="spellStart"/>
      <w:r w:rsidR="00E63723" w:rsidRPr="001E3E01">
        <w:rPr>
          <w:rStyle w:val="AttributeTok"/>
          <w:sz w:val="24"/>
          <w:szCs w:val="22"/>
        </w:rPr>
        <w:t>formulaTraits</w:t>
      </w:r>
      <w:proofErr w:type="spellEnd"/>
      <w:r w:rsidR="00E63723" w:rsidRPr="001E3E01">
        <w:rPr>
          <w:rStyle w:val="AttributeTok"/>
          <w:sz w:val="24"/>
          <w:szCs w:val="22"/>
        </w:rPr>
        <w:t xml:space="preserve"> =</w:t>
      </w:r>
      <w:r w:rsidR="00E63723" w:rsidRPr="001E3E01">
        <w:rPr>
          <w:rStyle w:val="NormalTok"/>
          <w:sz w:val="24"/>
          <w:szCs w:val="22"/>
        </w:rPr>
        <w:t xml:space="preserve"> </w:t>
      </w:r>
      <w:r w:rsidR="00E63723" w:rsidRPr="001E3E01">
        <w:rPr>
          <w:rStyle w:val="SpecialCharTok"/>
          <w:sz w:val="24"/>
          <w:szCs w:val="22"/>
        </w:rPr>
        <w:t>~</w:t>
      </w:r>
      <w:r w:rsidR="007176BE">
        <w:rPr>
          <w:rStyle w:val="SpecialCharTok"/>
          <w:sz w:val="24"/>
          <w:szCs w:val="22"/>
        </w:rPr>
        <w:t xml:space="preserve"> </w:t>
      </w:r>
      <w:r w:rsidR="00E63723" w:rsidRPr="001E3E01">
        <w:rPr>
          <w:rStyle w:val="NormalTok"/>
          <w:sz w:val="24"/>
          <w:szCs w:val="22"/>
        </w:rPr>
        <w:t>SLA</w:t>
      </w:r>
      <w:r w:rsidR="007176BE">
        <w:rPr>
          <w:rStyle w:val="NormalTok"/>
          <w:sz w:val="24"/>
          <w:szCs w:val="22"/>
        </w:rPr>
        <w:t xml:space="preserve"> </w:t>
      </w:r>
      <w:r w:rsidR="00E63723" w:rsidRPr="001E3E01">
        <w:rPr>
          <w:rStyle w:val="SpecialCharTok"/>
          <w:sz w:val="24"/>
          <w:szCs w:val="22"/>
        </w:rPr>
        <w:t>+</w:t>
      </w:r>
      <w:r w:rsidR="007176BE">
        <w:rPr>
          <w:rStyle w:val="SpecialCharTok"/>
          <w:sz w:val="24"/>
          <w:szCs w:val="22"/>
        </w:rPr>
        <w:t xml:space="preserve"> </w:t>
      </w:r>
      <w:r w:rsidR="00E63723" w:rsidRPr="001E3E01">
        <w:rPr>
          <w:rStyle w:val="NormalTok"/>
          <w:sz w:val="24"/>
          <w:szCs w:val="22"/>
        </w:rPr>
        <w:t>Height</w:t>
      </w:r>
      <w:r w:rsidR="007176BE">
        <w:rPr>
          <w:rStyle w:val="NormalTok"/>
          <w:sz w:val="24"/>
          <w:szCs w:val="22"/>
        </w:rPr>
        <w:t xml:space="preserve"> </w:t>
      </w:r>
      <w:r w:rsidR="00E63723" w:rsidRPr="001E3E01">
        <w:rPr>
          <w:rStyle w:val="SpecialCharTok"/>
          <w:sz w:val="24"/>
          <w:szCs w:val="22"/>
        </w:rPr>
        <w:t>+</w:t>
      </w:r>
      <w:r w:rsidR="007176BE">
        <w:rPr>
          <w:rStyle w:val="SpecialCharTok"/>
          <w:sz w:val="24"/>
          <w:szCs w:val="22"/>
        </w:rPr>
        <w:t xml:space="preserve"> </w:t>
      </w:r>
      <w:r w:rsidR="00E63723" w:rsidRPr="001E3E01">
        <w:rPr>
          <w:rStyle w:val="NormalTok"/>
          <w:sz w:val="24"/>
          <w:szCs w:val="22"/>
        </w:rPr>
        <w:t>LDMC</w:t>
      </w:r>
      <w:r w:rsidR="007176BE">
        <w:rPr>
          <w:rStyle w:val="NormalTok"/>
          <w:sz w:val="24"/>
          <w:szCs w:val="22"/>
        </w:rPr>
        <w:t xml:space="preserve"> </w:t>
      </w:r>
      <w:r w:rsidR="00E63723" w:rsidRPr="001E3E01">
        <w:rPr>
          <w:rStyle w:val="SpecialCharTok"/>
          <w:sz w:val="24"/>
          <w:szCs w:val="22"/>
        </w:rPr>
        <w:t>+</w:t>
      </w:r>
      <w:r w:rsidR="007176BE">
        <w:rPr>
          <w:rStyle w:val="SpecialCharTok"/>
          <w:sz w:val="24"/>
          <w:szCs w:val="22"/>
        </w:rPr>
        <w:t xml:space="preserve"> </w:t>
      </w:r>
      <w:proofErr w:type="spellStart"/>
      <w:r w:rsidR="00E63723" w:rsidRPr="001E3E01">
        <w:rPr>
          <w:rStyle w:val="NormalTok"/>
          <w:sz w:val="24"/>
          <w:szCs w:val="22"/>
        </w:rPr>
        <w:t>Seedmass</w:t>
      </w:r>
      <w:proofErr w:type="spellEnd"/>
      <w:r w:rsidR="007176BE">
        <w:rPr>
          <w:rStyle w:val="NormalTok"/>
          <w:sz w:val="24"/>
          <w:szCs w:val="22"/>
        </w:rPr>
        <w:t xml:space="preserve"> </w:t>
      </w:r>
      <w:r w:rsidR="00E63723" w:rsidRPr="001E3E01">
        <w:rPr>
          <w:rStyle w:val="SpecialCharTok"/>
          <w:sz w:val="24"/>
          <w:szCs w:val="22"/>
        </w:rPr>
        <w:t>+</w:t>
      </w:r>
      <w:r w:rsidR="007176BE">
        <w:rPr>
          <w:rStyle w:val="SpecialCharTok"/>
          <w:sz w:val="24"/>
          <w:szCs w:val="22"/>
        </w:rPr>
        <w:t xml:space="preserve"> </w:t>
      </w:r>
      <w:r w:rsidR="00E63723" w:rsidRPr="001E3E01">
        <w:rPr>
          <w:rStyle w:val="NormalTok"/>
          <w:sz w:val="24"/>
          <w:szCs w:val="22"/>
        </w:rPr>
        <w:t>Lifespan</w:t>
      </w:r>
      <w:r w:rsidR="00E63723" w:rsidRPr="001E3E01">
        <w:rPr>
          <w:szCs w:val="24"/>
        </w:rPr>
        <w:t>)</w:t>
      </w:r>
      <w:r w:rsidR="006403FB" w:rsidRPr="001E3E01">
        <w:rPr>
          <w:szCs w:val="24"/>
        </w:rPr>
        <w:t xml:space="preserve"> </w:t>
      </w:r>
      <w:r w:rsidR="00A83C14" w:rsidRPr="001E3E01">
        <w:rPr>
          <w:szCs w:val="24"/>
        </w:rPr>
        <w:t>give</w:t>
      </w:r>
      <w:r w:rsidR="006403FB" w:rsidRPr="001E3E01">
        <w:rPr>
          <w:szCs w:val="24"/>
        </w:rPr>
        <w:t>s</w:t>
      </w:r>
      <w:r w:rsidR="00A83C14" w:rsidRPr="001E3E01">
        <w:rPr>
          <w:szCs w:val="24"/>
        </w:rPr>
        <w:t xml:space="preserve"> a decrease to 0.</w:t>
      </w:r>
      <w:r w:rsidR="00EC790B">
        <w:rPr>
          <w:szCs w:val="24"/>
        </w:rPr>
        <w:t>35</w:t>
      </w:r>
      <w:r w:rsidR="00A83C14" w:rsidRPr="001E3E01">
        <w:rPr>
          <w:szCs w:val="24"/>
        </w:rPr>
        <w:t>.</w:t>
      </w:r>
      <w:r w:rsidR="00B9772A" w:rsidRPr="001E3E01">
        <w:rPr>
          <w:szCs w:val="24"/>
        </w:rPr>
        <w:t xml:space="preserve"> Moreover, a permutational </w:t>
      </w:r>
      <w:r w:rsidR="00A909B9">
        <w:rPr>
          <w:szCs w:val="24"/>
        </w:rPr>
        <w:t>ANOVA</w:t>
      </w:r>
      <w:r w:rsidR="00B9772A" w:rsidRPr="001E3E01">
        <w:rPr>
          <w:szCs w:val="24"/>
        </w:rPr>
        <w:t xml:space="preserve"> show that the first two axes are significant with the ecological traits (P&lt;0.01 for both axes), whereas only the first axis is significant with the functional traits (P≈0.05).</w:t>
      </w:r>
      <w:r w:rsidR="00C72E86" w:rsidRPr="001E3E01">
        <w:rPr>
          <w:szCs w:val="24"/>
        </w:rPr>
        <w:t xml:space="preserve"> The above value of 0.97 can be obtained by</w:t>
      </w:r>
      <w:r w:rsidR="00A57965" w:rsidRPr="001E3E01">
        <w:rPr>
          <w:szCs w:val="24"/>
        </w:rPr>
        <w:t xml:space="preserve"> canonical correspondence analysis (</w:t>
      </w:r>
      <w:r w:rsidR="00674CFF" w:rsidRPr="001E3E01">
        <w:rPr>
          <w:szCs w:val="24"/>
        </w:rPr>
        <w:t xml:space="preserve">CCA, </w:t>
      </w:r>
      <w:r w:rsidR="00A57965" w:rsidRPr="001E3E01">
        <w:rPr>
          <w:szCs w:val="24"/>
        </w:rPr>
        <w:t>i.e. single constrained):</w:t>
      </w:r>
    </w:p>
    <w:p w14:paraId="1D196695" w14:textId="2AFC7BE2" w:rsidR="00A57965" w:rsidRDefault="00A57965" w:rsidP="00A57965">
      <w:pPr>
        <w:pStyle w:val="BodyText"/>
        <w:jc w:val="left"/>
        <w:rPr>
          <w:rStyle w:val="NormalTok"/>
        </w:rPr>
      </w:pPr>
      <w:proofErr w:type="spellStart"/>
      <w:r>
        <w:rPr>
          <w:rStyle w:val="NormalTok"/>
        </w:rPr>
        <w:t>mod_cca</w:t>
      </w:r>
      <w:proofErr w:type="spellEnd"/>
      <w:r>
        <w:rPr>
          <w:rStyle w:val="NormalTok"/>
        </w:rPr>
        <w:t xml:space="preserve"> </w:t>
      </w:r>
      <w:r>
        <w:rPr>
          <w:rStyle w:val="OtherTok"/>
        </w:rPr>
        <w:t>&lt;-</w:t>
      </w:r>
      <w:proofErr w:type="spellStart"/>
      <w:r>
        <w:rPr>
          <w:rStyle w:val="FunctionTok"/>
        </w:rPr>
        <w:t>cca</w:t>
      </w:r>
      <w:proofErr w:type="spellEnd"/>
      <w:r>
        <w:rPr>
          <w:rStyle w:val="NormalTok"/>
        </w:rPr>
        <w:t>(</w:t>
      </w:r>
      <w:proofErr w:type="spellStart"/>
      <w:r>
        <w:rPr>
          <w:rStyle w:val="NormalTok"/>
        </w:rPr>
        <w:t>Y</w:t>
      </w:r>
      <w:r>
        <w:rPr>
          <w:rStyle w:val="SpecialCharTok"/>
        </w:rPr>
        <w:t>~</w:t>
      </w:r>
      <w:r>
        <w:rPr>
          <w:rStyle w:val="NormalTok"/>
        </w:rPr>
        <w:t>Moisture</w:t>
      </w:r>
      <w:r>
        <w:rPr>
          <w:rStyle w:val="SpecialCharTok"/>
        </w:rPr>
        <w:t>+</w:t>
      </w:r>
      <w:r>
        <w:rPr>
          <w:rStyle w:val="NormalTok"/>
        </w:rPr>
        <w:t>Management</w:t>
      </w:r>
      <w:proofErr w:type="spellEnd"/>
      <w:r>
        <w:rPr>
          <w:rStyle w:val="NormalTok"/>
        </w:rPr>
        <w:t xml:space="preserve">, </w:t>
      </w:r>
      <w:r>
        <w:rPr>
          <w:rStyle w:val="AttributeTok"/>
        </w:rPr>
        <w:t>data =</w:t>
      </w:r>
      <w:r>
        <w:rPr>
          <w:rStyle w:val="NormalTok"/>
        </w:rPr>
        <w:t xml:space="preserve"> </w:t>
      </w:r>
      <w:proofErr w:type="spellStart"/>
      <w:r w:rsidR="007176BE">
        <w:rPr>
          <w:rStyle w:val="NormalTok"/>
        </w:rPr>
        <w:t>envD</w:t>
      </w:r>
      <w:r>
        <w:rPr>
          <w:rStyle w:val="NormalTok"/>
        </w:rPr>
        <w:t>ata</w:t>
      </w:r>
      <w:proofErr w:type="spellEnd"/>
      <w:r>
        <w:rPr>
          <w:rStyle w:val="NormalTok"/>
        </w:rPr>
        <w:t>)</w:t>
      </w:r>
    </w:p>
    <w:p w14:paraId="3B211B1B" w14:textId="63141813" w:rsidR="00A57965" w:rsidRDefault="00A57965" w:rsidP="00A57965">
      <w:pPr>
        <w:pStyle w:val="BodyText"/>
        <w:jc w:val="left"/>
        <w:rPr>
          <w:szCs w:val="22"/>
        </w:rPr>
      </w:pPr>
      <w:r w:rsidRPr="00A57965">
        <w:rPr>
          <w:szCs w:val="22"/>
        </w:rPr>
        <w:t>or</w:t>
      </w:r>
      <w:r>
        <w:rPr>
          <w:szCs w:val="22"/>
        </w:rPr>
        <w:t xml:space="preserve"> by dc-CA, but with a trait formula that does not </w:t>
      </w:r>
      <w:r w:rsidR="00674CFF">
        <w:rPr>
          <w:szCs w:val="22"/>
        </w:rPr>
        <w:t>impose</w:t>
      </w:r>
      <w:r>
        <w:rPr>
          <w:szCs w:val="22"/>
        </w:rPr>
        <w:t xml:space="preserve"> a constraint:</w:t>
      </w:r>
      <w:r>
        <w:br/>
      </w:r>
      <w:r>
        <w:br/>
      </w:r>
      <w:proofErr w:type="spellStart"/>
      <w:r>
        <w:rPr>
          <w:rStyle w:val="NormalTok"/>
        </w:rPr>
        <w:t>mod_CCA</w:t>
      </w:r>
      <w:proofErr w:type="spellEnd"/>
      <w:r>
        <w:rPr>
          <w:rStyle w:val="NormalTok"/>
        </w:rPr>
        <w:t xml:space="preserve"> </w:t>
      </w:r>
      <w:r>
        <w:rPr>
          <w:rStyle w:val="OtherTok"/>
        </w:rPr>
        <w:t>&lt;-</w:t>
      </w:r>
      <w:r>
        <w:rPr>
          <w:rStyle w:val="NormalTok"/>
        </w:rPr>
        <w:t xml:space="preserve"> </w:t>
      </w:r>
      <w:proofErr w:type="spellStart"/>
      <w:r>
        <w:rPr>
          <w:rStyle w:val="FunctionTok"/>
        </w:rPr>
        <w:t>dc_CA</w:t>
      </w:r>
      <w:proofErr w:type="spellEnd"/>
      <w:r>
        <w:rPr>
          <w:rStyle w:val="NormalTok"/>
        </w:rPr>
        <w:t>(</w:t>
      </w:r>
      <w:proofErr w:type="spellStart"/>
      <w:r>
        <w:rPr>
          <w:rStyle w:val="AttributeTok"/>
        </w:rPr>
        <w:t>formulaEnv</w:t>
      </w:r>
      <w:proofErr w:type="spellEnd"/>
      <w:r>
        <w:rPr>
          <w:rStyle w:val="AttributeTok"/>
        </w:rPr>
        <w:t xml:space="preserve"> =</w:t>
      </w:r>
      <w:r>
        <w:rPr>
          <w:rStyle w:val="NormalTok"/>
        </w:rPr>
        <w:t xml:space="preserve"> </w:t>
      </w:r>
      <w:r>
        <w:rPr>
          <w:rStyle w:val="SpecialCharTok"/>
        </w:rPr>
        <w:t>~</w:t>
      </w:r>
      <w:r>
        <w:rPr>
          <w:rStyle w:val="NormalTok"/>
        </w:rPr>
        <w:t xml:space="preserve"> </w:t>
      </w:r>
      <w:proofErr w:type="spellStart"/>
      <w:r>
        <w:rPr>
          <w:rStyle w:val="NormalTok"/>
        </w:rPr>
        <w:t>Moisture</w:t>
      </w:r>
      <w:r>
        <w:rPr>
          <w:rStyle w:val="SpecialCharTok"/>
        </w:rPr>
        <w:t>+</w:t>
      </w:r>
      <w:r>
        <w:rPr>
          <w:rStyle w:val="NormalTok"/>
        </w:rPr>
        <w:t>Management</w:t>
      </w:r>
      <w:proofErr w:type="spellEnd"/>
      <w:r>
        <w:rPr>
          <w:rStyle w:val="NormalTok"/>
        </w:rPr>
        <w:t>,</w:t>
      </w:r>
      <w:r>
        <w:br/>
      </w:r>
      <w:r>
        <w:rPr>
          <w:rStyle w:val="NormalTok"/>
        </w:rPr>
        <w:t xml:space="preserve">                 </w:t>
      </w:r>
      <w:proofErr w:type="spellStart"/>
      <w:r>
        <w:rPr>
          <w:rStyle w:val="AttributeTok"/>
        </w:rPr>
        <w:t>formulaTraits</w:t>
      </w:r>
      <w:proofErr w:type="spellEnd"/>
      <w:r>
        <w:rPr>
          <w:rStyle w:val="AttributeTok"/>
        </w:rPr>
        <w:t xml:space="preserve"> =</w:t>
      </w:r>
      <w:r>
        <w:rPr>
          <w:rStyle w:val="NormalTok"/>
        </w:rPr>
        <w:t xml:space="preserve"> </w:t>
      </w:r>
      <w:r>
        <w:rPr>
          <w:rStyle w:val="SpecialCharTok"/>
        </w:rPr>
        <w:t>~</w:t>
      </w:r>
      <w:r>
        <w:rPr>
          <w:rStyle w:val="NormalTok"/>
        </w:rPr>
        <w:t>Species,</w:t>
      </w:r>
      <w:r>
        <w:br/>
      </w:r>
      <w:r>
        <w:rPr>
          <w:rStyle w:val="NormalTok"/>
        </w:rPr>
        <w:t xml:space="preserve">                 </w:t>
      </w:r>
      <w:r>
        <w:rPr>
          <w:rStyle w:val="AttributeTok"/>
        </w:rPr>
        <w:t>response =</w:t>
      </w:r>
      <w:r>
        <w:rPr>
          <w:rStyle w:val="NormalTok"/>
        </w:rPr>
        <w:t xml:space="preserve"> </w:t>
      </w:r>
      <w:proofErr w:type="spellStart"/>
      <w:r>
        <w:rPr>
          <w:rStyle w:val="NormalTok"/>
        </w:rPr>
        <w:t>abun</w:t>
      </w:r>
      <w:proofErr w:type="spellEnd"/>
      <w:r>
        <w:rPr>
          <w:rStyle w:val="NormalTok"/>
        </w:rPr>
        <w:t xml:space="preserve">, </w:t>
      </w:r>
      <w:proofErr w:type="spellStart"/>
      <w:r w:rsidR="007176BE">
        <w:rPr>
          <w:rStyle w:val="NormalTok"/>
        </w:rPr>
        <w:t>envD</w:t>
      </w:r>
      <w:r>
        <w:rPr>
          <w:rStyle w:val="NormalTok"/>
        </w:rPr>
        <w:t>ata</w:t>
      </w:r>
      <w:proofErr w:type="spellEnd"/>
      <w:r>
        <w:rPr>
          <w:rStyle w:val="NormalTok"/>
        </w:rPr>
        <w:t xml:space="preserve">, </w:t>
      </w:r>
      <w:proofErr w:type="spellStart"/>
      <w:r w:rsidR="007176BE">
        <w:rPr>
          <w:rStyle w:val="NormalTok"/>
        </w:rPr>
        <w:t>traitD</w:t>
      </w:r>
      <w:r>
        <w:rPr>
          <w:rStyle w:val="NormalTok"/>
        </w:rPr>
        <w:t>ata</w:t>
      </w:r>
      <w:proofErr w:type="spellEnd"/>
      <w:r>
        <w:rPr>
          <w:rStyle w:val="NormalTok"/>
        </w:rPr>
        <w:t>)</w:t>
      </w:r>
    </w:p>
    <w:p w14:paraId="42C6BB64" w14:textId="0802C69D" w:rsidR="00DA5C9F" w:rsidRPr="001E3E01" w:rsidRDefault="008A4982" w:rsidP="005368FC">
      <w:pPr>
        <w:pStyle w:val="BodyText"/>
        <w:rPr>
          <w:szCs w:val="24"/>
        </w:rPr>
      </w:pPr>
      <w:r>
        <w:rPr>
          <w:szCs w:val="24"/>
        </w:rPr>
        <w:t>w</w:t>
      </w:r>
      <w:r w:rsidR="0002461B">
        <w:rPr>
          <w:szCs w:val="24"/>
        </w:rPr>
        <w:t>here</w:t>
      </w:r>
      <w:r w:rsidR="007953DE">
        <w:rPr>
          <w:szCs w:val="24"/>
        </w:rPr>
        <w:t xml:space="preserve"> </w:t>
      </w:r>
      <w:r w:rsidR="007953DE" w:rsidRPr="008A4982">
        <w:rPr>
          <w:rStyle w:val="NormalTok"/>
        </w:rPr>
        <w:t>Y</w:t>
      </w:r>
      <w:r w:rsidR="007953DE">
        <w:rPr>
          <w:szCs w:val="24"/>
        </w:rPr>
        <w:t xml:space="preserve"> is</w:t>
      </w:r>
      <w:r>
        <w:rPr>
          <w:szCs w:val="24"/>
        </w:rPr>
        <w:t xml:space="preserve"> </w:t>
      </w:r>
      <w:proofErr w:type="spellStart"/>
      <w:r w:rsidRPr="008A4982">
        <w:rPr>
          <w:rStyle w:val="NormalTok"/>
        </w:rPr>
        <w:t>abun</w:t>
      </w:r>
      <w:proofErr w:type="spellEnd"/>
      <w:r>
        <w:rPr>
          <w:szCs w:val="24"/>
        </w:rPr>
        <w:t xml:space="preserve"> divided by the site</w:t>
      </w:r>
      <w:r w:rsidR="007953DE">
        <w:rPr>
          <w:szCs w:val="24"/>
        </w:rPr>
        <w:t xml:space="preserve"> total</w:t>
      </w:r>
      <w:r>
        <w:rPr>
          <w:szCs w:val="24"/>
        </w:rPr>
        <w:t xml:space="preserve">. </w:t>
      </w:r>
      <w:r w:rsidR="00674CFF" w:rsidRPr="001E3E01">
        <w:rPr>
          <w:szCs w:val="24"/>
        </w:rPr>
        <w:t>T</w:t>
      </w:r>
      <w:r w:rsidR="00C72E86" w:rsidRPr="001E3E01">
        <w:rPr>
          <w:szCs w:val="24"/>
        </w:rPr>
        <w:t>h</w:t>
      </w:r>
      <w:r w:rsidR="00674CFF" w:rsidRPr="001E3E01">
        <w:rPr>
          <w:szCs w:val="24"/>
        </w:rPr>
        <w:t>is</w:t>
      </w:r>
      <w:r w:rsidR="00C72E86" w:rsidRPr="001E3E01">
        <w:rPr>
          <w:szCs w:val="24"/>
        </w:rPr>
        <w:t xml:space="preserve"> example serve</w:t>
      </w:r>
      <w:r w:rsidR="006403FB" w:rsidRPr="001E3E01">
        <w:rPr>
          <w:szCs w:val="24"/>
        </w:rPr>
        <w:t>s</w:t>
      </w:r>
      <w:r w:rsidR="00C72E86" w:rsidRPr="001E3E01">
        <w:rPr>
          <w:szCs w:val="24"/>
        </w:rPr>
        <w:t xml:space="preserve"> to show </w:t>
      </w:r>
      <w:r w:rsidR="00674CFF" w:rsidRPr="001E3E01">
        <w:rPr>
          <w:szCs w:val="24"/>
        </w:rPr>
        <w:t>the relationship between CCA and</w:t>
      </w:r>
      <w:r w:rsidR="00C72E86" w:rsidRPr="001E3E01">
        <w:rPr>
          <w:szCs w:val="24"/>
        </w:rPr>
        <w:t xml:space="preserve"> </w:t>
      </w:r>
      <w:r w:rsidR="00674CFF" w:rsidRPr="001E3E01">
        <w:rPr>
          <w:szCs w:val="24"/>
        </w:rPr>
        <w:t>dc-CA and also that the eigenvalues and variances of different models can be compared</w:t>
      </w:r>
      <w:r w:rsidR="001301CC" w:rsidRPr="001E3E01">
        <w:rPr>
          <w:szCs w:val="24"/>
        </w:rPr>
        <w:t xml:space="preserve"> </w:t>
      </w:r>
      <w:r w:rsidR="00674CFF" w:rsidRPr="001E3E01">
        <w:rPr>
          <w:szCs w:val="24"/>
        </w:rPr>
        <w:t xml:space="preserve">as they are </w:t>
      </w:r>
      <w:r w:rsidR="006773F4" w:rsidRPr="001E3E01">
        <w:rPr>
          <w:szCs w:val="24"/>
        </w:rPr>
        <w:t xml:space="preserve">on the same footing: </w:t>
      </w:r>
      <w:r w:rsidR="00F175AC" w:rsidRPr="001E3E01">
        <w:rPr>
          <w:szCs w:val="24"/>
        </w:rPr>
        <w:t>v</w:t>
      </w:r>
      <w:r w:rsidR="00674CFF" w:rsidRPr="001E3E01">
        <w:rPr>
          <w:szCs w:val="24"/>
        </w:rPr>
        <w:t xml:space="preserve">ariance </w:t>
      </w:r>
      <w:r w:rsidR="00A46146" w:rsidRPr="001E3E01">
        <w:rPr>
          <w:szCs w:val="24"/>
        </w:rPr>
        <w:t>of</w:t>
      </w:r>
      <w:r w:rsidR="00674CFF" w:rsidRPr="001E3E01">
        <w:rPr>
          <w:szCs w:val="24"/>
        </w:rPr>
        <w:t xml:space="preserve"> </w:t>
      </w:r>
      <w:r w:rsidR="00A46146" w:rsidRPr="001E3E01">
        <w:rPr>
          <w:szCs w:val="24"/>
        </w:rPr>
        <w:t>fitted response</w:t>
      </w:r>
      <w:r w:rsidR="006773F4" w:rsidRPr="001E3E01">
        <w:rPr>
          <w:szCs w:val="24"/>
        </w:rPr>
        <w:t xml:space="preserve"> values</w:t>
      </w:r>
      <w:r w:rsidR="00674CFF" w:rsidRPr="001E3E01">
        <w:rPr>
          <w:szCs w:val="24"/>
        </w:rPr>
        <w:t>. Such comparisons are without sense in RLQ</w:t>
      </w:r>
      <w:r w:rsidR="009D75E0" w:rsidRPr="001E3E01">
        <w:rPr>
          <w:szCs w:val="24"/>
        </w:rPr>
        <w:t xml:space="preserve"> </w:t>
      </w:r>
      <w:r w:rsidR="006A77C6">
        <w:rPr>
          <w:szCs w:val="24"/>
        </w:rPr>
        <w:fldChar w:fldCharType="begin"/>
      </w:r>
      <w:r w:rsidR="006A77C6">
        <w:rPr>
          <w:szCs w:val="24"/>
        </w:rPr>
        <w:instrText xml:space="preserve"> ADDIN EN.CITE &lt;EndNote&gt;&lt;Cite&gt;&lt;Author&gt;Peng&lt;/Author&gt;&lt;Year&gt;2021&lt;/Year&gt;&lt;RecNum&gt;6469&lt;/RecNum&gt;&lt;DisplayText&gt;(Peng et al. 2021)&lt;/DisplayText&gt;&lt;record&gt;&lt;rec-number&gt;6469&lt;/rec-number&gt;&lt;foreign-keys&gt;&lt;key app="EN" db-id="vxvw9p0x9esseued2aaxtzwj2dfvpexw92tx" timestamp="1601988662"&gt;6469&lt;/key&gt;&lt;/foreign-keys&gt;&lt;ref-type name="Journal Article"&gt;17&lt;/ref-type&gt;&lt;contributors&gt;&lt;authors&gt;&lt;author&gt;Peng, Feng-Jiao&lt;/author&gt;&lt;author&gt;ter Braak, Cajo J. F.&lt;/author&gt;&lt;author&gt;Rico, Andreu&lt;/author&gt;&lt;author&gt;Van den Brink, Paul J.&lt;/author&gt;&lt;/authors&gt;&lt;/contributors&gt;&lt;titles&gt;&lt;title&gt;Double constrained ordination for assessing biological trait responses to multiple stressors: A case study with benthic macroinvertebrate communities&lt;/title&gt;&lt;secondary-title&gt;Science of The Total Environment&lt;/secondary-title&gt;&lt;/titles&gt;&lt;periodical&gt;&lt;full-title&gt;Science of the Total Environment&lt;/full-title&gt;&lt;/periodical&gt;&lt;pages&gt;142171&lt;/pages&gt;&lt;volume&gt;754&lt;/volume&gt;&lt;keywords&gt;&lt;keyword&gt;Biomonitoring&lt;/keyword&gt;&lt;keyword&gt;Benthic macroinvertebrates&lt;/keyword&gt;&lt;keyword&gt;Multiple stressors&lt;/keyword&gt;&lt;keyword&gt;RLQ&lt;/keyword&gt;&lt;keyword&gt;Double constrained correspondence analysis&lt;/keyword&gt;&lt;keyword&gt;Trait-environment relationships&lt;/keyword&gt;&lt;/keywords&gt;&lt;dates&gt;&lt;year&gt;2021&lt;/year&gt;&lt;pub-dates&gt;&lt;date&gt;2021/02/01/&lt;/date&gt;&lt;/pub-dates&gt;&lt;/dates&gt;&lt;isbn&gt;0048-9697&lt;/isbn&gt;&lt;urls&gt;&lt;related-urls&gt;&lt;url&gt;https://doi.org/10.1016/j.scitotenv.2020.142171&lt;/url&gt;&lt;/related-urls&gt;&lt;/urls&gt;&lt;electronic-resource-num&gt;https://doi.org/10.1016/j.scitotenv.2020.142171&lt;/electronic-resource-num&gt;&lt;/record&gt;&lt;/Cite&gt;&lt;/EndNote&gt;</w:instrText>
      </w:r>
      <w:r w:rsidR="006A77C6">
        <w:rPr>
          <w:szCs w:val="24"/>
        </w:rPr>
        <w:fldChar w:fldCharType="separate"/>
      </w:r>
      <w:r w:rsidR="006A77C6">
        <w:rPr>
          <w:noProof/>
          <w:szCs w:val="24"/>
        </w:rPr>
        <w:t>(Peng et al. 2021)</w:t>
      </w:r>
      <w:r w:rsidR="006A77C6">
        <w:rPr>
          <w:szCs w:val="24"/>
        </w:rPr>
        <w:fldChar w:fldCharType="end"/>
      </w:r>
      <w:r w:rsidR="00674CFF" w:rsidRPr="001E3E01">
        <w:rPr>
          <w:szCs w:val="24"/>
        </w:rPr>
        <w:t>.</w:t>
      </w:r>
      <w:r w:rsidR="001301CC" w:rsidRPr="001E3E01">
        <w:rPr>
          <w:szCs w:val="24"/>
        </w:rPr>
        <w:t xml:space="preserve"> As explained variance increase</w:t>
      </w:r>
      <w:r w:rsidR="0028014C" w:rsidRPr="001E3E01">
        <w:rPr>
          <w:szCs w:val="24"/>
        </w:rPr>
        <w:t>s</w:t>
      </w:r>
      <w:r w:rsidR="001301CC" w:rsidRPr="001E3E01">
        <w:rPr>
          <w:szCs w:val="24"/>
        </w:rPr>
        <w:t xml:space="preserve"> with the number of predictors (even random </w:t>
      </w:r>
      <w:r w:rsidR="0028014C" w:rsidRPr="001E3E01">
        <w:rPr>
          <w:szCs w:val="24"/>
        </w:rPr>
        <w:t>ones</w:t>
      </w:r>
      <w:r w:rsidR="001301CC" w:rsidRPr="001E3E01">
        <w:rPr>
          <w:szCs w:val="24"/>
        </w:rPr>
        <w:t xml:space="preserve">), differences in  number of predictors need to accounted for </w:t>
      </w:r>
      <w:r w:rsidR="006A77C6">
        <w:rPr>
          <w:szCs w:val="24"/>
        </w:rPr>
        <w:fldChar w:fldCharType="begin"/>
      </w:r>
      <w:r w:rsidR="006A77C6">
        <w:rPr>
          <w:szCs w:val="24"/>
        </w:rPr>
        <w:instrText xml:space="preserve"> ADDIN EN.CITE &lt;EndNote&gt;&lt;Cite&gt;&lt;Author&gt;Peres-Neto&lt;/Author&gt;&lt;Year&gt;2006&lt;/Year&gt;&lt;RecNum&gt;4758&lt;/RecNum&gt;&lt;DisplayText&gt;(Peres-Neto&lt;style face="italic"&gt; et al.&lt;/style&gt; 2006)&lt;/DisplayText&gt;&lt;record&gt;&lt;rec-number&gt;4758&lt;/rec-number&gt;&lt;foreign-keys&gt;&lt;key app="EN" db-id="vxvw9p0x9esseued2aaxtzwj2dfvpexw92tx" timestamp="1328524133"&gt;4758&lt;/key&gt;&lt;/foreign-keys&gt;&lt;ref-type name="Journal Article"&gt;17&lt;/ref-type&gt;&lt;contributors&gt;&lt;authors&gt;&lt;author&gt;Peres-Neto, P. R.&lt;/author&gt;&lt;author&gt;Legendre, P.&lt;/author&gt;&lt;author&gt;Dray, S.&lt;/author&gt;&lt;author&gt;Borcard, D.&lt;/author&gt;&lt;/authors&gt;&lt;/contributors&gt;&lt;titles&gt;&lt;title&gt;Variation partitioning of species data matrices: Estimation and comparison of fractions&lt;/title&gt;&lt;secondary-title&gt;Ecology&lt;/secondary-title&gt;&lt;/titles&gt;&lt;periodical&gt;&lt;full-title&gt;Ecology&lt;/full-title&gt;&lt;/periodical&gt;&lt;pages&gt;2614-2625&lt;/pages&gt;&lt;volume&gt;87&lt;/volume&gt;&lt;number&gt;10&lt;/number&gt;&lt;dates&gt;&lt;year&gt;2006&lt;/year&gt;&lt;/dates&gt;&lt;urls&gt;&lt;related-urls&gt;&lt;url&gt;https://doi.org/10.1890/0012-9658(2006)87[2614:VPOSDM]2.0.CO;2&lt;/url&gt;&lt;/related-urls&gt;&lt;/urls&gt;&lt;custom3&gt;8.772&lt;/custom3&gt;&lt;remote-database-name&gt;Scopus&lt;/remote-database-name&gt;&lt;/record&gt;&lt;/Cite&gt;&lt;/EndNote&gt;</w:instrText>
      </w:r>
      <w:r w:rsidR="006A77C6">
        <w:rPr>
          <w:szCs w:val="24"/>
        </w:rPr>
        <w:fldChar w:fldCharType="separate"/>
      </w:r>
      <w:r w:rsidR="006A77C6">
        <w:rPr>
          <w:noProof/>
          <w:szCs w:val="24"/>
        </w:rPr>
        <w:t>(Peres-Neto</w:t>
      </w:r>
      <w:r w:rsidR="006A77C6" w:rsidRPr="006A77C6">
        <w:rPr>
          <w:i/>
          <w:noProof/>
          <w:szCs w:val="24"/>
        </w:rPr>
        <w:t xml:space="preserve"> et al.</w:t>
      </w:r>
      <w:r w:rsidR="006A77C6">
        <w:rPr>
          <w:noProof/>
          <w:szCs w:val="24"/>
        </w:rPr>
        <w:t xml:space="preserve"> 2006)</w:t>
      </w:r>
      <w:r w:rsidR="006A77C6">
        <w:rPr>
          <w:szCs w:val="24"/>
        </w:rPr>
        <w:fldChar w:fldCharType="end"/>
      </w:r>
      <w:r w:rsidR="003E11C4" w:rsidRPr="001E3E01">
        <w:rPr>
          <w:szCs w:val="24"/>
        </w:rPr>
        <w:t>.</w:t>
      </w:r>
      <w:r w:rsidR="001301CC" w:rsidRPr="001E3E01">
        <w:rPr>
          <w:szCs w:val="24"/>
        </w:rPr>
        <w:t xml:space="preserve"> </w:t>
      </w:r>
      <w:r w:rsidR="003E11C4" w:rsidRPr="001E3E01">
        <w:rPr>
          <w:szCs w:val="24"/>
        </w:rPr>
        <w:t>The</w:t>
      </w:r>
      <w:r w:rsidR="001301CC" w:rsidRPr="001E3E01">
        <w:rPr>
          <w:szCs w:val="24"/>
        </w:rPr>
        <w:t xml:space="preserve"> </w:t>
      </w:r>
      <w:r w:rsidR="003E11C4" w:rsidRPr="001E3E01">
        <w:rPr>
          <w:szCs w:val="24"/>
        </w:rPr>
        <w:t>example is simple</w:t>
      </w:r>
      <w:r w:rsidR="00DD4D14" w:rsidRPr="001E3E01">
        <w:rPr>
          <w:szCs w:val="24"/>
        </w:rPr>
        <w:t>,</w:t>
      </w:r>
      <w:r w:rsidR="001301CC" w:rsidRPr="001E3E01">
        <w:rPr>
          <w:szCs w:val="24"/>
        </w:rPr>
        <w:t xml:space="preserve"> as there are even fewer ecological traits than functional traits. </w:t>
      </w:r>
    </w:p>
    <w:p w14:paraId="05300ADD" w14:textId="286EC74D" w:rsidR="00741DFB" w:rsidRPr="0023438E" w:rsidRDefault="00DD4D14" w:rsidP="00DD4D14">
      <w:pPr>
        <w:pStyle w:val="Heading2"/>
      </w:pPr>
      <w:bookmarkStart w:id="5" w:name="_Hlk180741777"/>
      <w:r>
        <w:t>W</w:t>
      </w:r>
      <w:bookmarkStart w:id="6" w:name="_Hlk180741802"/>
      <w:r>
        <w:t xml:space="preserve">isconsin </w:t>
      </w:r>
      <w:r w:rsidR="00741DFB">
        <w:t xml:space="preserve">forest </w:t>
      </w:r>
      <w:r>
        <w:t>understory vegetation</w:t>
      </w:r>
    </w:p>
    <w:bookmarkEnd w:id="5"/>
    <w:bookmarkEnd w:id="6"/>
    <w:p w14:paraId="5EE972AF" w14:textId="557D49AD" w:rsidR="00E72C34" w:rsidRPr="00203D13" w:rsidRDefault="00741DFB" w:rsidP="00DD4D14">
      <w:pPr>
        <w:pStyle w:val="BodyText"/>
        <w:rPr>
          <w:szCs w:val="24"/>
        </w:rPr>
      </w:pPr>
      <w:proofErr w:type="spellStart"/>
      <w:r w:rsidRPr="00203D13">
        <w:rPr>
          <w:szCs w:val="24"/>
        </w:rPr>
        <w:t>Rolhauser</w:t>
      </w:r>
      <w:proofErr w:type="spellEnd"/>
      <w:r w:rsidRPr="00203D13">
        <w:rPr>
          <w:szCs w:val="24"/>
        </w:rPr>
        <w:t xml:space="preserve"> et al. </w:t>
      </w:r>
      <w:r w:rsidR="006A77C6">
        <w:rPr>
          <w:szCs w:val="24"/>
        </w:rPr>
        <w:fldChar w:fldCharType="begin"/>
      </w:r>
      <w:r w:rsidR="006A77C6">
        <w:rPr>
          <w:szCs w:val="24"/>
        </w:rPr>
        <w:instrText xml:space="preserve"> ADDIN EN.CITE &lt;EndNote&gt;&lt;Cite ExcludeAuth="1"&gt;&lt;Author&gt;Rolhauser&lt;/Author&gt;&lt;Year&gt;2021&lt;/Year&gt;&lt;RecNum&gt;6811&lt;/RecNum&gt;&lt;DisplayText&gt;(2021)&lt;/DisplayText&gt;&lt;record&gt;&lt;rec-number&gt;6811&lt;/rec-number&gt;&lt;foreign-keys&gt;&lt;key app="EN" db-id="vxvw9p0x9esseued2aaxtzwj2dfvpexw92tx" timestamp="1729341115"&gt;6811&lt;/key&gt;&lt;/foreign-keys&gt;&lt;ref-type name="Journal Article"&gt;17&lt;/ref-type&gt;&lt;contributors&gt;&lt;authors&gt;&lt;author&gt;Rolhauser, Andrés G.&lt;/author&gt;&lt;author&gt;Waller, Donald M.&lt;/author&gt;&lt;author&gt;Tucker, Caroline M.&lt;/author&gt;&lt;/authors&gt;&lt;/contributors&gt;&lt;titles&gt;&lt;title&gt;Complex trait‒environment relationships underlie the structure of forest plant communities&lt;/title&gt;&lt;secondary-title&gt;Journal of Ecology&lt;/secondary-title&gt;&lt;/titles&gt;&lt;periodical&gt;&lt;full-title&gt;Journal of Ecology&lt;/full-title&gt;&lt;/periodical&gt;&lt;pages&gt;3794-3806&lt;/pages&gt;&lt;volume&gt;109&lt;/volume&gt;&lt;number&gt;11&lt;/number&gt;&lt;dates&gt;&lt;year&gt;2021&lt;/year&gt;&lt;/dates&gt;&lt;isbn&gt;0022-0477&lt;/isbn&gt;&lt;urls&gt;&lt;related-urls&gt;&lt;url&gt;https://besjournals.onlinelibrary.wiley.com/doi/abs/10.1111/1365-2745.13757&lt;/url&gt;&lt;/related-urls&gt;&lt;/urls&gt;&lt;electronic-resource-num&gt;https://doi.org/10.1111/1365-2745.13757&lt;/electronic-resource-num&gt;&lt;/record&gt;&lt;/Cite&gt;&lt;/EndNote&gt;</w:instrText>
      </w:r>
      <w:r w:rsidR="006A77C6">
        <w:rPr>
          <w:szCs w:val="24"/>
        </w:rPr>
        <w:fldChar w:fldCharType="separate"/>
      </w:r>
      <w:r w:rsidR="006A77C6">
        <w:rPr>
          <w:noProof/>
          <w:szCs w:val="24"/>
        </w:rPr>
        <w:t>(2021)</w:t>
      </w:r>
      <w:r w:rsidR="006A77C6">
        <w:rPr>
          <w:szCs w:val="24"/>
        </w:rPr>
        <w:fldChar w:fldCharType="end"/>
      </w:r>
      <w:r w:rsidR="001329A0" w:rsidRPr="00203D13">
        <w:rPr>
          <w:szCs w:val="24"/>
        </w:rPr>
        <w:t xml:space="preserve"> </w:t>
      </w:r>
      <w:r w:rsidRPr="00203D13">
        <w:rPr>
          <w:szCs w:val="24"/>
        </w:rPr>
        <w:t>analyse</w:t>
      </w:r>
      <w:r w:rsidR="00B73DFF" w:rsidRPr="00203D13">
        <w:rPr>
          <w:szCs w:val="24"/>
        </w:rPr>
        <w:t>d</w:t>
      </w:r>
      <w:r w:rsidRPr="00203D13">
        <w:rPr>
          <w:szCs w:val="24"/>
        </w:rPr>
        <w:t xml:space="preserve"> trait-environment relationships in Wisconsin forest understory vegetation</w:t>
      </w:r>
      <w:r w:rsidR="00F00808">
        <w:rPr>
          <w:szCs w:val="24"/>
        </w:rPr>
        <w:t xml:space="preserve"> (185 species in 189 sites)</w:t>
      </w:r>
      <w:r w:rsidR="00744903">
        <w:rPr>
          <w:szCs w:val="24"/>
        </w:rPr>
        <w:t xml:space="preserve"> </w:t>
      </w:r>
      <w:r w:rsidR="00B73DFF" w:rsidRPr="00203D13">
        <w:rPr>
          <w:szCs w:val="24"/>
        </w:rPr>
        <w:t>using a GLMM</w:t>
      </w:r>
      <w:r w:rsidR="00744903">
        <w:rPr>
          <w:szCs w:val="24"/>
        </w:rPr>
        <w:t>,</w:t>
      </w:r>
      <w:r w:rsidR="00B73DFF" w:rsidRPr="00203D13">
        <w:rPr>
          <w:szCs w:val="24"/>
        </w:rPr>
        <w:t xml:space="preserve"> which inc</w:t>
      </w:r>
      <w:r w:rsidR="001329A0" w:rsidRPr="00203D13">
        <w:rPr>
          <w:szCs w:val="24"/>
        </w:rPr>
        <w:t xml:space="preserve">luded linear and quadratic main and interaction effects between </w:t>
      </w:r>
      <w:r w:rsidR="00280879" w:rsidRPr="00203D13">
        <w:rPr>
          <w:szCs w:val="24"/>
        </w:rPr>
        <w:t>four traits and six environmental variables</w:t>
      </w:r>
      <w:r w:rsidR="00744903">
        <w:rPr>
          <w:szCs w:val="24"/>
        </w:rPr>
        <w:t xml:space="preserve">, </w:t>
      </w:r>
      <w:r w:rsidR="00B73DFF" w:rsidRPr="00203D13">
        <w:rPr>
          <w:szCs w:val="24"/>
        </w:rPr>
        <w:t>and</w:t>
      </w:r>
      <w:r w:rsidR="00A3666E">
        <w:rPr>
          <w:szCs w:val="24"/>
        </w:rPr>
        <w:t xml:space="preserve"> all</w:t>
      </w:r>
      <w:r w:rsidR="00B73DFF" w:rsidRPr="00203D13">
        <w:rPr>
          <w:szCs w:val="24"/>
        </w:rPr>
        <w:t xml:space="preserve"> </w:t>
      </w:r>
      <w:r w:rsidR="00A3666E" w:rsidRPr="00203D13">
        <w:rPr>
          <w:szCs w:val="24"/>
        </w:rPr>
        <w:t xml:space="preserve">random </w:t>
      </w:r>
      <w:r w:rsidR="00A3666E">
        <w:rPr>
          <w:szCs w:val="24"/>
        </w:rPr>
        <w:t xml:space="preserve">site-dependent trait and species-dependent environmental </w:t>
      </w:r>
      <w:r w:rsidR="00A3666E">
        <w:rPr>
          <w:szCs w:val="24"/>
        </w:rPr>
        <w:lastRenderedPageBreak/>
        <w:t>variables effects</w:t>
      </w:r>
      <w:r w:rsidR="00B73DFF" w:rsidRPr="00203D13">
        <w:rPr>
          <w:szCs w:val="24"/>
        </w:rPr>
        <w:t xml:space="preserve"> for valid statistical inference </w:t>
      </w:r>
      <w:r w:rsidR="006A77C6">
        <w:rPr>
          <w:szCs w:val="24"/>
        </w:rPr>
        <w:fldChar w:fldCharType="begin"/>
      </w:r>
      <w:r w:rsidR="006A77C6">
        <w:rPr>
          <w:szCs w:val="24"/>
        </w:rPr>
        <w:instrText xml:space="preserve"> ADDIN EN.CITE &lt;EndNote&gt;&lt;Cite&gt;&lt;Author&gt;ter Braak&lt;/Author&gt;&lt;Year&gt;2019&lt;/Year&gt;&lt;RecNum&gt;6399&lt;/RecNum&gt;&lt;DisplayText&gt;(ter Braak 2019)&lt;/DisplayText&gt;&lt;record&gt;&lt;rec-number&gt;6399&lt;/rec-number&gt;&lt;foreign-keys&gt;&lt;key app="EN" db-id="vxvw9p0x9esseued2aaxtzwj2dfvpexw92tx" timestamp="1572945609"&gt;6399&lt;/key&gt;&lt;/foreign-keys&gt;&lt;ref-type name="Journal Article"&gt;17&lt;/ref-type&gt;&lt;contributors&gt;&lt;authors&gt;&lt;author&gt;ter Braak, Cajo J. F.&lt;/author&gt;&lt;/authors&gt;&lt;/contributors&gt;&lt;titles&gt;&lt;title&gt;New robust weighted averaging- and model-based methods for assessing trait–environment relationships&lt;/title&gt;&lt;secondary-title&gt;Methods in Ecology and Evolution&lt;/secondary-title&gt;&lt;/titles&gt;&lt;periodical&gt;&lt;full-title&gt;Methods in Ecology and Evolution&lt;/full-title&gt;&lt;/periodical&gt;&lt;pages&gt;1962-1971&lt;/pages&gt;&lt;volume&gt;10&lt;/volume&gt;&lt;number&gt;11&lt;/number&gt;&lt;dates&gt;&lt;year&gt;2019&lt;/year&gt;&lt;/dates&gt;&lt;isbn&gt;2041-210X&lt;/isbn&gt;&lt;urls&gt;&lt;related-urls&gt;&lt;url&gt;https://doi.org/10.1111/2041-210X.13278&lt;/url&gt;&lt;/related-urls&gt;&lt;/urls&gt;&lt;electronic-resource-num&gt;10.1111/2041-210x.13278&lt;/electronic-resource-num&gt;&lt;research-notes&gt;https://besjournals.onlinelibrary.wiley.com/action/downloadSupplement?doi=10.1111%2F2041-210X.13278&amp;amp;file=mee313278-sup-0001-SupInfo.pdf&lt;/research-notes&gt;&lt;/record&gt;&lt;/Cite&gt;&lt;/EndNote&gt;</w:instrText>
      </w:r>
      <w:r w:rsidR="006A77C6">
        <w:rPr>
          <w:szCs w:val="24"/>
        </w:rPr>
        <w:fldChar w:fldCharType="separate"/>
      </w:r>
      <w:r w:rsidR="006A77C6">
        <w:rPr>
          <w:noProof/>
          <w:szCs w:val="24"/>
        </w:rPr>
        <w:t>(ter Braak 2019)</w:t>
      </w:r>
      <w:r w:rsidR="006A77C6">
        <w:rPr>
          <w:szCs w:val="24"/>
        </w:rPr>
        <w:fldChar w:fldCharType="end"/>
      </w:r>
      <w:r w:rsidR="00B73DFF" w:rsidRPr="00203D13">
        <w:rPr>
          <w:szCs w:val="24"/>
        </w:rPr>
        <w:t>.</w:t>
      </w:r>
      <w:r w:rsidR="0001004C" w:rsidRPr="00203D13">
        <w:rPr>
          <w:szCs w:val="24"/>
        </w:rPr>
        <w:t xml:space="preserve"> The model had 43 fixed effects, 24 of which are trait-environment interactions. </w:t>
      </w:r>
    </w:p>
    <w:p w14:paraId="2EF47970" w14:textId="6FB890AB" w:rsidR="00B7727B" w:rsidRPr="00203D13" w:rsidRDefault="00E72C34" w:rsidP="00DD4D14">
      <w:pPr>
        <w:pStyle w:val="BodyText"/>
        <w:rPr>
          <w:szCs w:val="24"/>
        </w:rPr>
      </w:pPr>
      <w:r w:rsidRPr="00203D13">
        <w:rPr>
          <w:szCs w:val="24"/>
        </w:rPr>
        <w:t xml:space="preserve">The three data tables needed for dc-CA were extracted from the single online spreadsheet. </w:t>
      </w:r>
      <w:r w:rsidR="0001004C" w:rsidRPr="00203D13">
        <w:rPr>
          <w:szCs w:val="24"/>
        </w:rPr>
        <w:t xml:space="preserve">Applying </w:t>
      </w:r>
      <w:r w:rsidR="00EB16F9">
        <w:rPr>
          <w:szCs w:val="24"/>
        </w:rPr>
        <w:t xml:space="preserve">a </w:t>
      </w:r>
      <w:r w:rsidR="0001004C" w:rsidRPr="00203D13">
        <w:rPr>
          <w:szCs w:val="24"/>
        </w:rPr>
        <w:t>dc-CA with linear trait and environmental formulas</w:t>
      </w:r>
      <w:r w:rsidR="00EB16F9">
        <w:rPr>
          <w:szCs w:val="24"/>
        </w:rPr>
        <w:t xml:space="preserve"> </w:t>
      </w:r>
      <w:r w:rsidR="00EB16F9" w:rsidRPr="00203D13">
        <w:rPr>
          <w:szCs w:val="24"/>
        </w:rPr>
        <w:t>to this data</w:t>
      </w:r>
      <w:r w:rsidR="005B4C4A">
        <w:rPr>
          <w:szCs w:val="24"/>
        </w:rPr>
        <w:t xml:space="preserve"> (after data transformation as in the paper)</w:t>
      </w:r>
      <w:r w:rsidR="00EB16F9">
        <w:rPr>
          <w:szCs w:val="24"/>
        </w:rPr>
        <w:t>,</w:t>
      </w:r>
      <w:r w:rsidR="0001004C" w:rsidRPr="00203D13">
        <w:rPr>
          <w:szCs w:val="24"/>
        </w:rPr>
        <w:t xml:space="preserve"> showed a strong first axis, the eigenvalue of which (0.36) is a factor 10 larger than the second</w:t>
      </w:r>
      <w:r w:rsidR="002D30E0" w:rsidRPr="00203D13">
        <w:rPr>
          <w:szCs w:val="24"/>
        </w:rPr>
        <w:t>. The site-level permutation test showed two significant axes, but in the species-level test only the first axis is judged significant (P-values 0.001 and 0.515). The max test thus follows the species-level test</w:t>
      </w:r>
      <w:r w:rsidR="00B7727B" w:rsidRPr="00203D13">
        <w:rPr>
          <w:szCs w:val="24"/>
        </w:rPr>
        <w:t xml:space="preserve">. </w:t>
      </w:r>
    </w:p>
    <w:p w14:paraId="18376398" w14:textId="0D9D5615" w:rsidR="00445483" w:rsidRPr="00203D13" w:rsidRDefault="00B7727B" w:rsidP="00DD4D14">
      <w:pPr>
        <w:pStyle w:val="BodyText"/>
        <w:rPr>
          <w:szCs w:val="24"/>
        </w:rPr>
      </w:pPr>
      <w:r w:rsidRPr="00203D13">
        <w:rPr>
          <w:szCs w:val="24"/>
        </w:rPr>
        <w:t>The rank-1 dc-CA</w:t>
      </w:r>
      <w:r w:rsidR="00EF4AC9">
        <w:rPr>
          <w:szCs w:val="24"/>
        </w:rPr>
        <w:t xml:space="preserve"> </w:t>
      </w:r>
      <w:r w:rsidRPr="00203D13">
        <w:rPr>
          <w:szCs w:val="24"/>
        </w:rPr>
        <w:t>(i.e. first axis only) models the trait-environment interaction with ten regression coefficients. Like correspondence analysis, dc-CA  does not model the trait and environmental main effects. Such effects require separate analysis, for example by regressing the species-totals on the traits and the site-totals on the environment</w:t>
      </w:r>
      <w:r w:rsidR="00EB16F9">
        <w:rPr>
          <w:szCs w:val="24"/>
        </w:rPr>
        <w:t xml:space="preserve"> </w:t>
      </w:r>
      <w:r w:rsidR="006A77C6">
        <w:rPr>
          <w:szCs w:val="24"/>
        </w:rPr>
        <w:fldChar w:fldCharType="begin"/>
      </w:r>
      <w:r w:rsidR="006A77C6">
        <w:rPr>
          <w:szCs w:val="24"/>
        </w:rPr>
        <w:instrText xml:space="preserve"> ADDIN EN.CITE &lt;EndNote&gt;&lt;Cite&gt;&lt;Author&gt;ter Braak&lt;/Author&gt;&lt;Year&gt;2019&lt;/Year&gt;&lt;RecNum&gt;6399&lt;/RecNum&gt;&lt;DisplayText&gt;(ter Braak 2019)&lt;/DisplayText&gt;&lt;record&gt;&lt;rec-number&gt;6399&lt;/rec-number&gt;&lt;foreign-keys&gt;&lt;key app="EN" db-id="vxvw9p0x9esseued2aaxtzwj2dfvpexw92tx" timestamp="1572945609"&gt;6399&lt;/key&gt;&lt;/foreign-keys&gt;&lt;ref-type name="Journal Article"&gt;17&lt;/ref-type&gt;&lt;contributors&gt;&lt;authors&gt;&lt;author&gt;ter Braak, Cajo J. F.&lt;/author&gt;&lt;/authors&gt;&lt;/contributors&gt;&lt;titles&gt;&lt;title&gt;New robust weighted averaging- and model-based methods for assessing trait–environment relationships&lt;/title&gt;&lt;secondary-title&gt;Methods in Ecology and Evolution&lt;/secondary-title&gt;&lt;/titles&gt;&lt;periodical&gt;&lt;full-title&gt;Methods in Ecology and Evolution&lt;/full-title&gt;&lt;/periodical&gt;&lt;pages&gt;1962-1971&lt;/pages&gt;&lt;volume&gt;10&lt;/volume&gt;&lt;number&gt;11&lt;/number&gt;&lt;dates&gt;&lt;year&gt;2019&lt;/year&gt;&lt;/dates&gt;&lt;isbn&gt;2041-210X&lt;/isbn&gt;&lt;urls&gt;&lt;related-urls&gt;&lt;url&gt;https://doi.org/10.1111/2041-210X.13278&lt;/url&gt;&lt;/related-urls&gt;&lt;/urls&gt;&lt;electronic-resource-num&gt;10.1111/2041-210x.13278&lt;/electronic-resource-num&gt;&lt;research-notes&gt;https://besjournals.onlinelibrary.wiley.com/action/downloadSupplement?doi=10.1111%2F2041-210X.13278&amp;amp;file=mee313278-sup-0001-SupInfo.pdf&lt;/research-notes&gt;&lt;/record&gt;&lt;/Cite&gt;&lt;/EndNote&gt;</w:instrText>
      </w:r>
      <w:r w:rsidR="006A77C6">
        <w:rPr>
          <w:szCs w:val="24"/>
        </w:rPr>
        <w:fldChar w:fldCharType="separate"/>
      </w:r>
      <w:r w:rsidR="006A77C6">
        <w:rPr>
          <w:noProof/>
          <w:szCs w:val="24"/>
        </w:rPr>
        <w:t>(ter Braak 2019)</w:t>
      </w:r>
      <w:r w:rsidR="006A77C6">
        <w:rPr>
          <w:szCs w:val="24"/>
        </w:rPr>
        <w:fldChar w:fldCharType="end"/>
      </w:r>
      <w:r w:rsidRPr="00203D13">
        <w:rPr>
          <w:szCs w:val="24"/>
        </w:rPr>
        <w:t xml:space="preserve">. </w:t>
      </w:r>
    </w:p>
    <w:p w14:paraId="028EEAC0" w14:textId="38E7A009" w:rsidR="00445483" w:rsidRDefault="00107064" w:rsidP="00DD4D14">
      <w:pPr>
        <w:pStyle w:val="BodyText"/>
        <w:rPr>
          <w:szCs w:val="24"/>
        </w:rPr>
      </w:pPr>
      <w:r w:rsidRPr="00203D13">
        <w:rPr>
          <w:szCs w:val="24"/>
        </w:rPr>
        <w:t xml:space="preserve">Figure 1 </w:t>
      </w:r>
      <w:r w:rsidR="003113E7">
        <w:rPr>
          <w:szCs w:val="24"/>
        </w:rPr>
        <w:t>visualizes</w:t>
      </w:r>
      <w:r w:rsidRPr="00203D13">
        <w:rPr>
          <w:szCs w:val="24"/>
        </w:rPr>
        <w:t xml:space="preserve"> the </w:t>
      </w:r>
      <w:r w:rsidR="00EF4AC9">
        <w:rPr>
          <w:szCs w:val="24"/>
        </w:rPr>
        <w:t>rank-1 model</w:t>
      </w:r>
      <w:r>
        <w:rPr>
          <w:szCs w:val="24"/>
        </w:rPr>
        <w:t xml:space="preserve">. </w:t>
      </w:r>
      <w:r w:rsidR="00445483" w:rsidRPr="00203D13">
        <w:rPr>
          <w:szCs w:val="24"/>
        </w:rPr>
        <w:t>The two scatter plots on the left have the first dc-CA axis as abscissa</w:t>
      </w:r>
      <w:r w:rsidR="008F5BCF" w:rsidRPr="00203D13">
        <w:rPr>
          <w:szCs w:val="24"/>
        </w:rPr>
        <w:t>:  constrained site scores in the top figure and constrained species scores in the bottom figure. The ordinate in the top panel is the CWM of the trait composite, the best linear combination of traits found by dc-CA, the t-values of which are shown in top-middle panel. The ordinate in the bottom panel is the species niche centroid (SNC) with respect to the environmental gradient, the best linear combination of environmental variables found by dc-CA, the t-values of which are shown in bottom-middle panel.</w:t>
      </w:r>
      <w:r w:rsidR="00912B54" w:rsidRPr="00203D13">
        <w:rPr>
          <w:szCs w:val="24"/>
        </w:rPr>
        <w:t xml:space="preserve"> The right</w:t>
      </w:r>
      <w:r>
        <w:rPr>
          <w:szCs w:val="24"/>
        </w:rPr>
        <w:t>-hand</w:t>
      </w:r>
      <w:r w:rsidR="00912B54" w:rsidRPr="00203D13">
        <w:rPr>
          <w:szCs w:val="24"/>
        </w:rPr>
        <w:t xml:space="preserve"> </w:t>
      </w:r>
      <w:r w:rsidR="00A62DD9" w:rsidRPr="00203D13">
        <w:rPr>
          <w:szCs w:val="24"/>
        </w:rPr>
        <w:t xml:space="preserve">panel shows the top-20 species with the highest contribution </w:t>
      </w:r>
      <w:r w:rsidR="006A77C6">
        <w:rPr>
          <w:szCs w:val="24"/>
        </w:rPr>
        <w:fldChar w:fldCharType="begin"/>
      </w:r>
      <w:r w:rsidR="006A77C6">
        <w:rPr>
          <w:szCs w:val="24"/>
        </w:rPr>
        <w:instrText xml:space="preserve"> ADDIN EN.CITE &lt;EndNote&gt;&lt;Cite&gt;&lt;Author&gt;Greenacre&lt;/Author&gt;&lt;Year&gt;2013&lt;/Year&gt;&lt;RecNum&gt;5035&lt;/RecNum&gt;&lt;DisplayText&gt;(Greenacre 2013)&lt;/DisplayText&gt;&lt;record&gt;&lt;rec-number&gt;5035&lt;/rec-number&gt;&lt;foreign-keys&gt;&lt;key app="EN" db-id="vxvw9p0x9esseued2aaxtzwj2dfvpexw92tx" timestamp="1361433935"&gt;5035&lt;/key&gt;&lt;/foreign-keys&gt;&lt;ref-type name="Journal Article"&gt;17&lt;/ref-type&gt;&lt;contributors&gt;&lt;authors&gt;&lt;author&gt;Greenacre, Michael John&lt;/author&gt;&lt;/authors&gt;&lt;/contributors&gt;&lt;titles&gt;&lt;title&gt;The contributions of rare objects in correspondence analysis&lt;/title&gt;&lt;secondary-title&gt;Ecology&lt;/secondary-title&gt;&lt;translated-title&gt;Ecology&lt;/translated-title&gt;&lt;/titles&gt;&lt;periodical&gt;&lt;full-title&gt;Ecology&lt;/full-title&gt;&lt;/periodical&gt;&lt;pages&gt;241–249&lt;/pages&gt;&lt;volume&gt;94&lt;/volume&gt;&lt;number&gt;1&lt;/number&gt;&lt;dates&gt;&lt;year&gt;2013&lt;/year&gt;&lt;pub-dates&gt;&lt;date&gt;2013/02/21&lt;/date&gt;&lt;/pub-dates&gt;&lt;/dates&gt;&lt;publisher&gt;Ecological Society of America&lt;/publisher&gt;&lt;isbn&gt;0012-9658&lt;/isbn&gt;&lt;urls&gt;&lt;related-urls&gt;&lt;url&gt;&lt;style face="underline" font="default" size="100%"&gt;http://dx.doi.org/10.1890/11-1730.1&lt;/style&gt;&lt;/url&gt;&lt;/related-urls&gt;&lt;/urls&gt;&lt;electronic-resource-num&gt;10.1890/11-1730.1&lt;/electronic-resource-num&gt;&lt;/record&gt;&lt;/Cite&gt;&lt;/EndNote&gt;</w:instrText>
      </w:r>
      <w:r w:rsidR="006A77C6">
        <w:rPr>
          <w:szCs w:val="24"/>
        </w:rPr>
        <w:fldChar w:fldCharType="separate"/>
      </w:r>
      <w:r w:rsidR="006A77C6">
        <w:rPr>
          <w:noProof/>
          <w:szCs w:val="24"/>
        </w:rPr>
        <w:t>(Greenacre 2013)</w:t>
      </w:r>
      <w:r w:rsidR="006A77C6">
        <w:rPr>
          <w:szCs w:val="24"/>
        </w:rPr>
        <w:fldChar w:fldCharType="end"/>
      </w:r>
      <w:r w:rsidR="009906CE" w:rsidRPr="00203D13">
        <w:rPr>
          <w:szCs w:val="24"/>
        </w:rPr>
        <w:t>(</w:t>
      </w:r>
      <w:r w:rsidR="00A62DD9" w:rsidRPr="00203D13">
        <w:rPr>
          <w:szCs w:val="24"/>
        </w:rPr>
        <w:t>species total time squared constrained species score</w:t>
      </w:r>
      <w:r w:rsidR="009906CE" w:rsidRPr="00203D13">
        <w:rPr>
          <w:szCs w:val="24"/>
        </w:rPr>
        <w:t>).</w:t>
      </w:r>
    </w:p>
    <w:p w14:paraId="7C004651" w14:textId="77777777" w:rsidR="00107064" w:rsidRPr="00203D13" w:rsidRDefault="00107064" w:rsidP="00DD4D14">
      <w:pPr>
        <w:pStyle w:val="BodyText"/>
        <w:rPr>
          <w:szCs w:val="24"/>
        </w:rPr>
      </w:pPr>
    </w:p>
    <w:tbl>
      <w:tblPr>
        <w:tblStyle w:val="TableGrid"/>
        <w:tblW w:w="0" w:type="auto"/>
        <w:tblLook w:val="04A0" w:firstRow="1" w:lastRow="0" w:firstColumn="1" w:lastColumn="0" w:noHBand="0" w:noVBand="1"/>
      </w:tblPr>
      <w:tblGrid>
        <w:gridCol w:w="8296"/>
      </w:tblGrid>
      <w:tr w:rsidR="003B5220" w14:paraId="4BBF6501" w14:textId="77777777" w:rsidTr="003B5220">
        <w:tc>
          <w:tcPr>
            <w:tcW w:w="8296" w:type="dxa"/>
          </w:tcPr>
          <w:p w14:paraId="76DB0799" w14:textId="7075FD45" w:rsidR="003B5220" w:rsidRPr="00B75F22" w:rsidRDefault="00B75F22" w:rsidP="00DD4D14">
            <w:pPr>
              <w:pStyle w:val="BodyText"/>
              <w:rPr>
                <w:b/>
                <w:bCs/>
                <w:sz w:val="26"/>
                <w:szCs w:val="26"/>
              </w:rPr>
            </w:pPr>
            <w:r w:rsidRPr="00B75F22">
              <w:rPr>
                <w:b/>
                <w:bCs/>
                <w:noProof/>
                <w:sz w:val="26"/>
                <w:szCs w:val="26"/>
              </w:rPr>
              <w:drawing>
                <wp:inline distT="0" distB="0" distL="0" distR="0" wp14:anchorId="79822EE2" wp14:editId="4339DD5D">
                  <wp:extent cx="5058000" cy="2818800"/>
                  <wp:effectExtent l="0" t="0" r="9525" b="635"/>
                  <wp:docPr id="142968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6674" name=""/>
                          <pic:cNvPicPr/>
                        </pic:nvPicPr>
                        <pic:blipFill>
                          <a:blip r:embed="rId13"/>
                          <a:stretch>
                            <a:fillRect/>
                          </a:stretch>
                        </pic:blipFill>
                        <pic:spPr>
                          <a:xfrm>
                            <a:off x="0" y="0"/>
                            <a:ext cx="5058000" cy="2818800"/>
                          </a:xfrm>
                          <a:prstGeom prst="rect">
                            <a:avLst/>
                          </a:prstGeom>
                        </pic:spPr>
                      </pic:pic>
                    </a:graphicData>
                  </a:graphic>
                </wp:inline>
              </w:drawing>
            </w:r>
          </w:p>
        </w:tc>
      </w:tr>
      <w:tr w:rsidR="003B5220" w14:paraId="7F6E2082" w14:textId="77777777" w:rsidTr="003B5220">
        <w:tc>
          <w:tcPr>
            <w:tcW w:w="8296" w:type="dxa"/>
          </w:tcPr>
          <w:p w14:paraId="0892B673" w14:textId="21720786" w:rsidR="003B5220" w:rsidRPr="00B75F22" w:rsidRDefault="00293601" w:rsidP="00DD4D14">
            <w:pPr>
              <w:pStyle w:val="BodyText"/>
              <w:rPr>
                <w:b/>
                <w:bCs/>
                <w:sz w:val="26"/>
                <w:szCs w:val="26"/>
              </w:rPr>
            </w:pPr>
            <w:r>
              <w:rPr>
                <w:b/>
                <w:bCs/>
                <w:sz w:val="26"/>
                <w:szCs w:val="26"/>
              </w:rPr>
              <w:t>Figure</w:t>
            </w:r>
            <w:r w:rsidR="003B5220" w:rsidRPr="00B75F22">
              <w:rPr>
                <w:b/>
                <w:bCs/>
                <w:sz w:val="26"/>
                <w:szCs w:val="26"/>
              </w:rPr>
              <w:t xml:space="preserve"> 1. Dc-CA plot</w:t>
            </w:r>
            <w:r w:rsidR="0047728B" w:rsidRPr="00B75F22">
              <w:rPr>
                <w:b/>
                <w:bCs/>
                <w:sz w:val="26"/>
                <w:szCs w:val="26"/>
              </w:rPr>
              <w:t>. All traits were log-transformed</w:t>
            </w:r>
            <w:r w:rsidR="00103F33" w:rsidRPr="00B75F22">
              <w:rPr>
                <w:b/>
                <w:bCs/>
                <w:sz w:val="26"/>
                <w:szCs w:val="26"/>
              </w:rPr>
              <w:t>.</w:t>
            </w:r>
          </w:p>
        </w:tc>
      </w:tr>
    </w:tbl>
    <w:p w14:paraId="652314A3" w14:textId="77777777" w:rsidR="003B5220" w:rsidRDefault="003B5220" w:rsidP="00DD4D14">
      <w:pPr>
        <w:pStyle w:val="BodyText"/>
        <w:rPr>
          <w:sz w:val="26"/>
          <w:szCs w:val="26"/>
        </w:rPr>
      </w:pPr>
    </w:p>
    <w:p w14:paraId="465A001F" w14:textId="77777777" w:rsidR="00907DCC" w:rsidRDefault="00907DCC" w:rsidP="00DD4D14">
      <w:pPr>
        <w:pStyle w:val="BodyText"/>
        <w:rPr>
          <w:sz w:val="26"/>
          <w:szCs w:val="26"/>
        </w:rPr>
      </w:pPr>
    </w:p>
    <w:p w14:paraId="1BE0875D" w14:textId="55C5B806" w:rsidR="00107064" w:rsidRDefault="00907DCC" w:rsidP="002F2F8E">
      <w:pPr>
        <w:pStyle w:val="BodyText"/>
        <w:rPr>
          <w:szCs w:val="24"/>
        </w:rPr>
      </w:pPr>
      <w:r>
        <w:rPr>
          <w:szCs w:val="24"/>
        </w:rPr>
        <w:lastRenderedPageBreak/>
        <w:t xml:space="preserve">The trait composite and environmental gradient in </w:t>
      </w:r>
      <w:r w:rsidR="00107064" w:rsidRPr="00203D13">
        <w:rPr>
          <w:szCs w:val="24"/>
        </w:rPr>
        <w:t xml:space="preserve">Figure 1 </w:t>
      </w:r>
      <w:r>
        <w:rPr>
          <w:szCs w:val="24"/>
        </w:rPr>
        <w:t>are characterized</w:t>
      </w:r>
      <w:r w:rsidR="00107064" w:rsidRPr="00203D13">
        <w:rPr>
          <w:szCs w:val="24"/>
        </w:rPr>
        <w:t xml:space="preserve"> by the t-values of the regression coefficients</w:t>
      </w:r>
      <w:r>
        <w:rPr>
          <w:szCs w:val="24"/>
        </w:rPr>
        <w:t xml:space="preserve"> in the middle panels</w:t>
      </w:r>
      <w:r>
        <w:rPr>
          <w:rStyle w:val="FootnoteReference"/>
          <w:szCs w:val="24"/>
        </w:rPr>
        <w:footnoteReference w:id="1"/>
      </w:r>
      <w:r w:rsidR="00107064" w:rsidRPr="00203D13">
        <w:rPr>
          <w:szCs w:val="24"/>
        </w:rPr>
        <w:t xml:space="preserve">. </w:t>
      </w:r>
      <w:r w:rsidR="00107064">
        <w:rPr>
          <w:szCs w:val="24"/>
        </w:rPr>
        <w:t>The default gradient description is by the correlations of the traits and environmental variables with the axes that they define (</w:t>
      </w:r>
      <w:r w:rsidR="00107064" w:rsidRPr="00235B63">
        <w:rPr>
          <w:i/>
          <w:iCs/>
          <w:szCs w:val="24"/>
        </w:rPr>
        <w:t>i.e.</w:t>
      </w:r>
      <w:r w:rsidR="00107064">
        <w:rPr>
          <w:szCs w:val="24"/>
        </w:rPr>
        <w:t xml:space="preserve"> the intra-set correlations), as they avoid issues due to multi-collinearity (</w:t>
      </w:r>
      <w:r w:rsidR="00107064" w:rsidRPr="00235B63">
        <w:rPr>
          <w:i/>
          <w:iCs/>
          <w:szCs w:val="24"/>
        </w:rPr>
        <w:t>e.g.</w:t>
      </w:r>
      <w:r w:rsidR="00107064">
        <w:rPr>
          <w:szCs w:val="24"/>
        </w:rPr>
        <w:t xml:space="preserve"> small t-values for two strong predictors because they happen to be highly correlated), but no such issues are important in this case study and regression coefficients and their t-values are thought to be more illustrative of how the cumulative effects of traits and environmental variables form a dc-CA axis.</w:t>
      </w:r>
    </w:p>
    <w:p w14:paraId="5C6E7620" w14:textId="12C1477F" w:rsidR="00A44366" w:rsidRDefault="009906CE" w:rsidP="002F2F8E">
      <w:pPr>
        <w:pStyle w:val="BodyText"/>
        <w:rPr>
          <w:szCs w:val="24"/>
        </w:rPr>
      </w:pPr>
      <w:r w:rsidRPr="00203D13">
        <w:rPr>
          <w:szCs w:val="24"/>
        </w:rPr>
        <w:t xml:space="preserve">From the bottom t-value plot in </w:t>
      </w:r>
      <w:r w:rsidR="00293601">
        <w:rPr>
          <w:szCs w:val="24"/>
        </w:rPr>
        <w:t>Figure</w:t>
      </w:r>
      <w:r w:rsidRPr="00203D13">
        <w:rPr>
          <w:szCs w:val="24"/>
        </w:rPr>
        <w:t xml:space="preserve"> 1, the first axis is a gradient from </w:t>
      </w:r>
      <w:r w:rsidR="002A7C10" w:rsidRPr="00203D13">
        <w:rPr>
          <w:szCs w:val="24"/>
        </w:rPr>
        <w:t>low to high mean annual temperature (MAT), combined with low to high nitrogen content (%N) and temperature seasonality (TSD) and high to low soil sand (% Sand). The additional influence</w:t>
      </w:r>
      <w:r w:rsidR="0045077A" w:rsidRPr="00203D13">
        <w:rPr>
          <w:szCs w:val="24"/>
        </w:rPr>
        <w:t>s</w:t>
      </w:r>
      <w:r w:rsidR="002A7C10" w:rsidRPr="00203D13">
        <w:rPr>
          <w:szCs w:val="24"/>
        </w:rPr>
        <w:t xml:space="preserve"> of mean annual </w:t>
      </w:r>
      <w:r w:rsidR="00BA4481">
        <w:rPr>
          <w:szCs w:val="24"/>
        </w:rPr>
        <w:t>precipitation (MAP)</w:t>
      </w:r>
      <w:r w:rsidR="002A7C10" w:rsidRPr="00203D13">
        <w:rPr>
          <w:szCs w:val="24"/>
        </w:rPr>
        <w:t xml:space="preserve">, and basal area (BA, reducing light availability) </w:t>
      </w:r>
      <w:r w:rsidR="0045077A" w:rsidRPr="00203D13">
        <w:rPr>
          <w:szCs w:val="24"/>
        </w:rPr>
        <w:t xml:space="preserve">in the gradient are </w:t>
      </w:r>
      <w:r w:rsidR="00144DC4" w:rsidRPr="00203D13">
        <w:rPr>
          <w:szCs w:val="24"/>
        </w:rPr>
        <w:t>small</w:t>
      </w:r>
      <w:r w:rsidR="002A7C10" w:rsidRPr="00203D13">
        <w:rPr>
          <w:szCs w:val="24"/>
        </w:rPr>
        <w:t xml:space="preserve">.  </w:t>
      </w:r>
      <w:r w:rsidR="002257CD" w:rsidRPr="00203D13">
        <w:rPr>
          <w:szCs w:val="24"/>
        </w:rPr>
        <w:t xml:space="preserve">The trait composite has a fourth-corner correlation of 0.58 (the square-root of the first eigenvalue) with this gradient </w:t>
      </w:r>
      <w:r w:rsidR="00BA4481">
        <w:rPr>
          <w:szCs w:val="24"/>
        </w:rPr>
        <w:t xml:space="preserve">and </w:t>
      </w:r>
      <w:r w:rsidR="002257CD" w:rsidRPr="00203D13">
        <w:rPr>
          <w:szCs w:val="24"/>
        </w:rPr>
        <w:t xml:space="preserve">runs from low to high maximum vegetative height (VH)  and from high to low leaf mass per area (LMA) and leaf carbon content (LCC). </w:t>
      </w:r>
      <w:r w:rsidR="00387227">
        <w:rPr>
          <w:szCs w:val="24"/>
        </w:rPr>
        <w:t xml:space="preserve"> T</w:t>
      </w:r>
      <w:r w:rsidR="002257CD" w:rsidRPr="00203D13">
        <w:rPr>
          <w:szCs w:val="24"/>
        </w:rPr>
        <w:t xml:space="preserve">his first axis is in </w:t>
      </w:r>
      <w:r w:rsidR="00387227">
        <w:rPr>
          <w:szCs w:val="24"/>
        </w:rPr>
        <w:t>perfect</w:t>
      </w:r>
      <w:r w:rsidR="002257CD" w:rsidRPr="00203D13">
        <w:rPr>
          <w:szCs w:val="24"/>
        </w:rPr>
        <w:t xml:space="preserve"> agreement with what the authors write in the introduction of their paper</w:t>
      </w:r>
      <w:r w:rsidR="00387227">
        <w:rPr>
          <w:szCs w:val="24"/>
        </w:rPr>
        <w:t xml:space="preserve"> (trait abbreviations in square backet</w:t>
      </w:r>
      <w:r w:rsidR="006212EC">
        <w:rPr>
          <w:szCs w:val="24"/>
        </w:rPr>
        <w:t>s</w:t>
      </w:r>
      <w:r w:rsidR="00EA6B6C">
        <w:rPr>
          <w:szCs w:val="24"/>
        </w:rPr>
        <w:t xml:space="preserve"> added for clarity</w:t>
      </w:r>
      <w:r w:rsidR="00387227">
        <w:rPr>
          <w:szCs w:val="24"/>
        </w:rPr>
        <w:t>)</w:t>
      </w:r>
      <w:r w:rsidR="002257CD" w:rsidRPr="00203D13">
        <w:rPr>
          <w:szCs w:val="24"/>
        </w:rPr>
        <w:t xml:space="preserve"> “We expect increasingly benign conditions for plant growth (e.g. higher MAT, MAP and %N, and lower %Sand) to generally favour acquisitive species, that is, taller plants </w:t>
      </w:r>
      <w:r w:rsidR="00387227">
        <w:rPr>
          <w:szCs w:val="24"/>
        </w:rPr>
        <w:t xml:space="preserve">[VH] </w:t>
      </w:r>
      <w:r w:rsidR="002257CD" w:rsidRPr="00203D13">
        <w:rPr>
          <w:szCs w:val="24"/>
        </w:rPr>
        <w:t xml:space="preserve">with larger </w:t>
      </w:r>
      <w:r w:rsidR="00387227">
        <w:rPr>
          <w:szCs w:val="24"/>
        </w:rPr>
        <w:t xml:space="preserve">[LS] </w:t>
      </w:r>
      <w:r w:rsidR="002257CD" w:rsidRPr="00203D13">
        <w:rPr>
          <w:szCs w:val="24"/>
        </w:rPr>
        <w:t xml:space="preserve">and cheaper leaves in terms of both mass </w:t>
      </w:r>
      <w:r w:rsidR="00387227">
        <w:rPr>
          <w:szCs w:val="24"/>
        </w:rPr>
        <w:t xml:space="preserve">[LMA] </w:t>
      </w:r>
      <w:r w:rsidR="002257CD" w:rsidRPr="00203D13">
        <w:rPr>
          <w:szCs w:val="24"/>
        </w:rPr>
        <w:t>and carbon investments</w:t>
      </w:r>
      <w:r w:rsidR="00387227">
        <w:rPr>
          <w:szCs w:val="24"/>
        </w:rPr>
        <w:t xml:space="preserve"> [LCC]</w:t>
      </w:r>
      <w:r w:rsidR="002257CD" w:rsidRPr="00203D13">
        <w:rPr>
          <w:szCs w:val="24"/>
        </w:rPr>
        <w:t>”</w:t>
      </w:r>
      <w:r w:rsidR="008462E8">
        <w:rPr>
          <w:szCs w:val="24"/>
        </w:rPr>
        <w:t xml:space="preserve">. The exception is </w:t>
      </w:r>
      <w:r w:rsidR="00387227">
        <w:rPr>
          <w:szCs w:val="24"/>
        </w:rPr>
        <w:t>LS</w:t>
      </w:r>
      <w:r w:rsidR="00183D02">
        <w:rPr>
          <w:szCs w:val="24"/>
        </w:rPr>
        <w:t xml:space="preserve">, perhaps, </w:t>
      </w:r>
      <w:r w:rsidR="00322467">
        <w:rPr>
          <w:szCs w:val="24"/>
        </w:rPr>
        <w:t>in the sense that LS</w:t>
      </w:r>
      <w:r w:rsidR="00EA6B6C">
        <w:rPr>
          <w:szCs w:val="24"/>
        </w:rPr>
        <w:t xml:space="preserve"> </w:t>
      </w:r>
      <w:r w:rsidR="00387227">
        <w:rPr>
          <w:szCs w:val="24"/>
        </w:rPr>
        <w:t>has</w:t>
      </w:r>
      <w:r w:rsidR="008462E8">
        <w:rPr>
          <w:szCs w:val="24"/>
        </w:rPr>
        <w:t xml:space="preserve"> </w:t>
      </w:r>
      <w:r w:rsidR="00F45921">
        <w:rPr>
          <w:szCs w:val="24"/>
        </w:rPr>
        <w:t xml:space="preserve">a tiny </w:t>
      </w:r>
      <w:r w:rsidR="00FC198B">
        <w:rPr>
          <w:szCs w:val="24"/>
        </w:rPr>
        <w:t xml:space="preserve">effect </w:t>
      </w:r>
      <w:r w:rsidR="00A36F0D">
        <w:rPr>
          <w:szCs w:val="24"/>
        </w:rPr>
        <w:t xml:space="preserve">(but </w:t>
      </w:r>
      <w:r w:rsidR="00FC198B">
        <w:rPr>
          <w:szCs w:val="24"/>
        </w:rPr>
        <w:t>of the expected sign</w:t>
      </w:r>
      <w:r w:rsidR="00A36F0D">
        <w:rPr>
          <w:szCs w:val="24"/>
        </w:rPr>
        <w:t>)</w:t>
      </w:r>
      <w:r w:rsidR="009969D7">
        <w:rPr>
          <w:szCs w:val="24"/>
        </w:rPr>
        <w:t xml:space="preserve"> </w:t>
      </w:r>
      <w:r w:rsidR="00FC198B">
        <w:rPr>
          <w:szCs w:val="24"/>
        </w:rPr>
        <w:t>on</w:t>
      </w:r>
      <w:r w:rsidR="00235A9D">
        <w:rPr>
          <w:szCs w:val="24"/>
        </w:rPr>
        <w:t xml:space="preserve"> dc-CA</w:t>
      </w:r>
      <w:r w:rsidR="00A44366">
        <w:rPr>
          <w:szCs w:val="24"/>
        </w:rPr>
        <w:t xml:space="preserve"> axis 1</w:t>
      </w:r>
      <w:r w:rsidR="00C777B2">
        <w:rPr>
          <w:szCs w:val="24"/>
        </w:rPr>
        <w:t xml:space="preserve"> </w:t>
      </w:r>
      <w:r w:rsidR="008462E8">
        <w:rPr>
          <w:szCs w:val="24"/>
        </w:rPr>
        <w:t>(</w:t>
      </w:r>
      <w:r w:rsidR="00F665DB">
        <w:rPr>
          <w:szCs w:val="24"/>
        </w:rPr>
        <w:t xml:space="preserve">intra-set </w:t>
      </w:r>
      <w:r w:rsidR="00387227">
        <w:rPr>
          <w:szCs w:val="24"/>
        </w:rPr>
        <w:t xml:space="preserve">correlation 0.2).  </w:t>
      </w:r>
    </w:p>
    <w:p w14:paraId="06BE98A8" w14:textId="50BF7814" w:rsidR="009906CE" w:rsidRPr="00203D13" w:rsidRDefault="002F2F8E" w:rsidP="002F2F8E">
      <w:pPr>
        <w:pStyle w:val="BodyText"/>
        <w:rPr>
          <w:szCs w:val="24"/>
        </w:rPr>
      </w:pPr>
      <w:r w:rsidRPr="00203D13">
        <w:rPr>
          <w:szCs w:val="24"/>
        </w:rPr>
        <w:t>The GLMM found a negative LMA‒MAT relationship that was only marginally significant and the authors express surprise of such weak effects “given the strong negative effect found under controlled growth conditions”.</w:t>
      </w:r>
      <w:r w:rsidR="001D09B3" w:rsidRPr="00203D13">
        <w:rPr>
          <w:szCs w:val="24"/>
        </w:rPr>
        <w:t xml:space="preserve"> </w:t>
      </w:r>
      <w:r w:rsidR="001E3E01" w:rsidRPr="00203D13">
        <w:rPr>
          <w:szCs w:val="24"/>
        </w:rPr>
        <w:t>T</w:t>
      </w:r>
      <w:r w:rsidR="001D09B3" w:rsidRPr="00203D13">
        <w:rPr>
          <w:szCs w:val="24"/>
        </w:rPr>
        <w:t xml:space="preserve">he </w:t>
      </w:r>
      <w:r w:rsidR="00EF1953" w:rsidRPr="00203D13">
        <w:rPr>
          <w:szCs w:val="24"/>
        </w:rPr>
        <w:t xml:space="preserve">negative </w:t>
      </w:r>
      <w:r w:rsidR="001D09B3" w:rsidRPr="00203D13">
        <w:rPr>
          <w:szCs w:val="24"/>
        </w:rPr>
        <w:t>LMA – MAT relationship is the strongest</w:t>
      </w:r>
      <w:r w:rsidR="00EF1953" w:rsidRPr="00203D13">
        <w:rPr>
          <w:szCs w:val="24"/>
        </w:rPr>
        <w:t xml:space="preserve"> </w:t>
      </w:r>
      <w:r w:rsidR="001D09B3" w:rsidRPr="00203D13">
        <w:rPr>
          <w:szCs w:val="24"/>
        </w:rPr>
        <w:t>of all</w:t>
      </w:r>
      <w:r w:rsidR="001E3E01" w:rsidRPr="00203D13">
        <w:rPr>
          <w:szCs w:val="24"/>
        </w:rPr>
        <w:t xml:space="preserve"> on the first dc-CA axis, and also in terms of fourth-corner correlation (</w:t>
      </w:r>
      <w:r w:rsidR="00621408">
        <w:rPr>
          <w:szCs w:val="24"/>
        </w:rPr>
        <w:t>-</w:t>
      </w:r>
      <w:r w:rsidR="001E3E01" w:rsidRPr="00203D13">
        <w:rPr>
          <w:szCs w:val="24"/>
        </w:rPr>
        <w:t>0.</w:t>
      </w:r>
      <w:r w:rsidR="00621408">
        <w:rPr>
          <w:szCs w:val="24"/>
        </w:rPr>
        <w:t>41</w:t>
      </w:r>
      <w:r w:rsidR="001E3E01" w:rsidRPr="00203D13">
        <w:rPr>
          <w:szCs w:val="24"/>
        </w:rPr>
        <w:t>).</w:t>
      </w:r>
    </w:p>
    <w:p w14:paraId="10C136B8" w14:textId="2B4F4A78" w:rsidR="001E3E01" w:rsidRDefault="001E3E01" w:rsidP="002F2F8E">
      <w:pPr>
        <w:pStyle w:val="BodyText"/>
      </w:pPr>
      <w:r w:rsidRPr="001E3E01">
        <w:t xml:space="preserve">A permutational </w:t>
      </w:r>
      <w:r w:rsidR="00F60168">
        <w:t>ANOVA</w:t>
      </w:r>
      <w:r w:rsidRPr="001E3E01">
        <w:t xml:space="preserve"> show</w:t>
      </w:r>
      <w:r w:rsidR="00CE28CD">
        <w:t>ed</w:t>
      </w:r>
      <w:r w:rsidRPr="001E3E01">
        <w:t xml:space="preserve"> that the first two axes are significant</w:t>
      </w:r>
      <w:r w:rsidR="00203D13">
        <w:t xml:space="preserve"> in the site-level</w:t>
      </w:r>
      <w:r w:rsidRPr="001E3E01">
        <w:t xml:space="preserve"> </w:t>
      </w:r>
      <w:r w:rsidR="00203D13">
        <w:t xml:space="preserve">test </w:t>
      </w:r>
      <w:r w:rsidRPr="001E3E01">
        <w:t xml:space="preserve">(P &lt;0.01 for both axes), whereas only the first axis is significant </w:t>
      </w:r>
      <w:r w:rsidR="00203D13">
        <w:t xml:space="preserve">in the species level test </w:t>
      </w:r>
      <w:r w:rsidRPr="001E3E01">
        <w:t>(</w:t>
      </w:r>
      <w:r w:rsidR="00203D13" w:rsidRPr="001E3E01">
        <w:t xml:space="preserve">P &lt;0.01 </w:t>
      </w:r>
      <w:r w:rsidR="00203D13">
        <w:t xml:space="preserve">and 0.51 for </w:t>
      </w:r>
      <w:proofErr w:type="spellStart"/>
      <w:r w:rsidR="00203D13">
        <w:t>axes</w:t>
      </w:r>
      <w:proofErr w:type="spellEnd"/>
      <w:r w:rsidR="00203D13">
        <w:t xml:space="preserve"> 1 and 2, respectively</w:t>
      </w:r>
      <w:r w:rsidRPr="001E3E01">
        <w:t>).</w:t>
      </w:r>
      <w:r w:rsidR="00F00808">
        <w:t xml:space="preserve"> In a state-wide data set,  two to four </w:t>
      </w:r>
      <w:r w:rsidR="006515E7">
        <w:t>gradients (dimensions)</w:t>
      </w:r>
      <w:r w:rsidR="00F00808">
        <w:t xml:space="preserve"> are expected (e.g. longitude, latitude, height, soil fertility). </w:t>
      </w:r>
      <w:r w:rsidR="007438FC">
        <w:t xml:space="preserve">Here, dc-CA discovered that </w:t>
      </w:r>
      <w:r w:rsidR="00F00808">
        <w:t xml:space="preserve">the four traits </w:t>
      </w:r>
      <w:r w:rsidR="006515E7">
        <w:t>form</w:t>
      </w:r>
      <w:r w:rsidR="007438FC">
        <w:t xml:space="preserve"> one </w:t>
      </w:r>
      <w:r w:rsidR="004C1A42">
        <w:t xml:space="preserve">interpretable </w:t>
      </w:r>
      <w:r w:rsidR="006515E7">
        <w:t>gradient</w:t>
      </w:r>
      <w:r w:rsidR="004C1A42">
        <w:t>, that of leaf economics</w:t>
      </w:r>
      <w:r w:rsidR="007438FC">
        <w:t xml:space="preserve">. </w:t>
      </w:r>
      <w:r w:rsidR="00132DB2">
        <w:t>What would be good traits for the other gradients?</w:t>
      </w:r>
      <w:r w:rsidR="00B2656F">
        <w:t xml:space="preserve"> Whereas a dc-CA model can include polynomials and interactions, these w</w:t>
      </w:r>
      <w:r w:rsidR="00C10E42">
        <w:t>ere</w:t>
      </w:r>
      <w:r w:rsidR="00B2656F">
        <w:t xml:space="preserve"> not needed in this illustration. Note that CWMs and SNCs perform best in unimodal niche models </w:t>
      </w:r>
      <w:r w:rsidR="006A77C6">
        <w:fldChar w:fldCharType="begin"/>
      </w:r>
      <w:r w:rsidR="006A77C6">
        <w:instrText xml:space="preserve"> ADDIN EN.CITE &lt;EndNote&gt;&lt;Cite&gt;&lt;Author&gt;ter Braak&lt;/Author&gt;&lt;Year&gt;1986&lt;/Year&gt;&lt;RecNum&gt;44&lt;/RecNum&gt;&lt;DisplayText&gt;(ter Braak &amp;amp; Barendregt 1986; ter Braak &amp;amp; Looman 1986)&lt;/DisplayText&gt;&lt;record&gt;&lt;rec-number&gt;44&lt;/rec-number&gt;&lt;foreign-keys&gt;&lt;key app="EN" db-id="vxvw9p0x9esseued2aaxtzwj2dfvpexw92tx" timestamp="0"&gt;44&lt;/key&gt;&lt;/foreign-keys&gt;&lt;ref-type name="Journal Article"&gt;17&lt;/ref-type&gt;&lt;contributors&gt;&lt;authors&gt;&lt;author&gt;ter Braak, C J F&lt;/author&gt;&lt;author&gt;Looman, C W N&lt;/author&gt;&lt;/authors&gt;&lt;/contributors&gt;&lt;titles&gt;&lt;title&gt;Weighted averaging, logistic regression and the Gaussian response model.&lt;/title&gt;&lt;secondary-title&gt;Vegetatio&lt;/secondary-title&gt;&lt;alt-title&gt;Vegetatio&lt;/alt-title&gt;&lt;/titles&gt;&lt;periodical&gt;&lt;full-title&gt;Vegetatio&lt;/full-title&gt;&lt;/periodical&gt;&lt;alt-periodical&gt;&lt;full-title&gt;Vegetatio&lt;/full-title&gt;&lt;/alt-periodical&gt;&lt;pages&gt;3-11&lt;/pages&gt;&lt;volume&gt;65&lt;/volume&gt;&lt;dates&gt;&lt;year&gt;1986&lt;/year&gt;&lt;/dates&gt;&lt;urls&gt;&lt;related-urls&gt;&lt;url&gt;http://dx.doi.org/10.1007/BF00032121&lt;/url&gt;&lt;/related-urls&gt;&lt;/urls&gt;&lt;custom3&gt;wctb, &lt;/custom3&gt;&lt;/record&gt;&lt;/Cite&gt;&lt;Cite&gt;&lt;Author&gt;ter Braak&lt;/Author&gt;&lt;Year&gt;1986&lt;/Year&gt;&lt;RecNum&gt;49&lt;/RecNum&gt;&lt;record&gt;&lt;rec-number&gt;49&lt;/rec-number&gt;&lt;foreign-keys&gt;&lt;key app="EN" db-id="vxvw9p0x9esseued2aaxtzwj2dfvpexw92tx" timestamp="0"&gt;49&lt;/key&gt;&lt;/foreign-keys&gt;&lt;ref-type name="Journal Article"&gt;17&lt;/ref-type&gt;&lt;contributors&gt;&lt;authors&gt;&lt;author&gt;ter Braak, C J F&lt;/author&gt;&lt;author&gt;Barendregt, L G&lt;/author&gt;&lt;/authors&gt;&lt;/contributors&gt;&lt;titles&gt;&lt;title&gt;Weighted averaging of species indicator values: its efficiency in environmental calibration.&lt;/title&gt;&lt;secondary-title&gt;Mathematical Biosciences&lt;/secondary-title&gt;&lt;alt-title&gt;Mathematical Biosciences&lt;/alt-title&gt;&lt;/titles&gt;&lt;periodical&gt;&lt;full-title&gt;Mathematical Biosciences&lt;/full-title&gt;&lt;/periodical&gt;&lt;alt-periodical&gt;&lt;full-title&gt;Mathematical Biosciences&lt;/full-title&gt;&lt;/alt-periodical&gt;&lt;pages&gt;57-72&lt;/pages&gt;&lt;volume&gt;78&lt;/volume&gt;&lt;dates&gt;&lt;year&gt;1986&lt;/year&gt;&lt;/dates&gt;&lt;urls&gt;&lt;related-urls&gt;&lt;url&gt;http://dx.doi.org/10.1016/0025-5564(86)90031-3&lt;/url&gt;&lt;url&gt;http://library.wur.nl/WebQuery/wurpubs/fulltext/248062&lt;/url&gt;&lt;/related-urls&gt;&lt;/urls&gt;&lt;custom3&gt;wctb, &lt;/custom3&gt;&lt;/record&gt;&lt;/Cite&gt;&lt;/EndNote&gt;</w:instrText>
      </w:r>
      <w:r w:rsidR="006A77C6">
        <w:fldChar w:fldCharType="separate"/>
      </w:r>
      <w:r w:rsidR="006A77C6">
        <w:rPr>
          <w:noProof/>
        </w:rPr>
        <w:t>(ter Braak &amp; Barendregt 1986; ter Braak &amp; Looman 1986)</w:t>
      </w:r>
      <w:r w:rsidR="006A77C6">
        <w:fldChar w:fldCharType="end"/>
      </w:r>
      <w:r w:rsidR="00B2656F">
        <w:t>.</w:t>
      </w:r>
    </w:p>
    <w:p w14:paraId="3578BBA4" w14:textId="2D3B4587" w:rsidR="008365F8" w:rsidRDefault="008365F8" w:rsidP="008365F8">
      <w:pPr>
        <w:pStyle w:val="Heading2"/>
      </w:pPr>
      <w:r>
        <w:t>Amazonian forest</w:t>
      </w:r>
      <w:r w:rsidR="00DD4D14">
        <w:t xml:space="preserve"> trees</w:t>
      </w:r>
    </w:p>
    <w:p w14:paraId="02628723" w14:textId="10A7F244" w:rsidR="00DB3F82" w:rsidRDefault="00EB15FD" w:rsidP="00D758BE">
      <w:pPr>
        <w:pStyle w:val="BodyText"/>
        <w:rPr>
          <w:lang w:val="en-US" w:eastAsia="nl-NL"/>
        </w:rPr>
      </w:pPr>
      <w:r>
        <w:rPr>
          <w:lang w:val="en-US" w:eastAsia="nl-NL"/>
        </w:rPr>
        <w:t>Pinho et al</w:t>
      </w:r>
      <w:r w:rsidR="00F36D0A">
        <w:rPr>
          <w:lang w:val="en-US" w:eastAsia="nl-NL"/>
        </w:rPr>
        <w:t>.</w:t>
      </w:r>
      <w:r>
        <w:rPr>
          <w:lang w:val="en-US" w:eastAsia="nl-NL"/>
        </w:rPr>
        <w:t xml:space="preserve"> </w:t>
      </w:r>
      <w:r w:rsidR="00F36D0A">
        <w:rPr>
          <w:lang w:val="en-US" w:eastAsia="nl-NL"/>
        </w:rPr>
        <w:t>(</w:t>
      </w:r>
      <w:r>
        <w:rPr>
          <w:lang w:val="en-US" w:eastAsia="nl-NL"/>
        </w:rPr>
        <w:t>2024</w:t>
      </w:r>
      <w:r w:rsidR="00F36D0A">
        <w:rPr>
          <w:lang w:val="en-US" w:eastAsia="nl-NL"/>
        </w:rPr>
        <w:t>)</w:t>
      </w:r>
      <w:r>
        <w:rPr>
          <w:lang w:val="en-US" w:eastAsia="nl-NL"/>
        </w:rPr>
        <w:t xml:space="preserve"> investigated the effect of human modification of tropical landscapes</w:t>
      </w:r>
      <w:r w:rsidR="00D02642">
        <w:rPr>
          <w:lang w:val="en-US" w:eastAsia="nl-NL"/>
        </w:rPr>
        <w:t xml:space="preserve"> (forest loss, landscape configuration and local degradation) </w:t>
      </w:r>
      <w:r>
        <w:rPr>
          <w:lang w:val="en-US" w:eastAsia="nl-NL"/>
        </w:rPr>
        <w:t xml:space="preserve">on the </w:t>
      </w:r>
      <w:r w:rsidR="00B955BE">
        <w:rPr>
          <w:lang w:val="en-US" w:eastAsia="nl-NL"/>
        </w:rPr>
        <w:t xml:space="preserve">trait </w:t>
      </w:r>
      <w:r>
        <w:rPr>
          <w:lang w:val="en-US" w:eastAsia="nl-NL"/>
        </w:rPr>
        <w:t xml:space="preserve">composition of </w:t>
      </w:r>
      <w:r>
        <w:rPr>
          <w:lang w:val="en-US" w:eastAsia="nl-NL"/>
        </w:rPr>
        <w:lastRenderedPageBreak/>
        <w:t xml:space="preserve">Amazonian and Atlantic forests across 271 forest plots in six regions in Brazil using </w:t>
      </w:r>
      <w:r w:rsidR="00D02642">
        <w:rPr>
          <w:lang w:val="en-US" w:eastAsia="nl-NL"/>
        </w:rPr>
        <w:t xml:space="preserve">abundance </w:t>
      </w:r>
      <w:r>
        <w:rPr>
          <w:lang w:val="en-US" w:eastAsia="nl-NL"/>
        </w:rPr>
        <w:t xml:space="preserve">data </w:t>
      </w:r>
      <w:r w:rsidR="00D02642">
        <w:rPr>
          <w:lang w:val="en-US" w:eastAsia="nl-NL"/>
        </w:rPr>
        <w:t>on</w:t>
      </w:r>
      <w:r w:rsidR="00686B2E">
        <w:rPr>
          <w:lang w:val="en-US" w:eastAsia="nl-NL"/>
        </w:rPr>
        <w:t xml:space="preserve"> </w:t>
      </w:r>
      <w:r>
        <w:rPr>
          <w:lang w:val="en-US" w:eastAsia="nl-NL"/>
        </w:rPr>
        <w:t>1207 tree species</w:t>
      </w:r>
      <w:r w:rsidR="00D02642">
        <w:rPr>
          <w:lang w:val="en-US" w:eastAsia="nl-NL"/>
        </w:rPr>
        <w:t xml:space="preserve"> and </w:t>
      </w:r>
      <w:r w:rsidR="00C732AD">
        <w:rPr>
          <w:lang w:val="en-US" w:eastAsia="nl-NL"/>
        </w:rPr>
        <w:t>five</w:t>
      </w:r>
      <w:r w:rsidR="00D02642">
        <w:rPr>
          <w:lang w:val="en-US" w:eastAsia="nl-NL"/>
        </w:rPr>
        <w:t xml:space="preserve"> functional traits</w:t>
      </w:r>
      <w:r>
        <w:rPr>
          <w:lang w:val="en-US" w:eastAsia="nl-NL"/>
        </w:rPr>
        <w:t xml:space="preserve">. </w:t>
      </w:r>
      <w:r w:rsidR="00D02642">
        <w:rPr>
          <w:lang w:val="en-US" w:eastAsia="nl-NL"/>
        </w:rPr>
        <w:t xml:space="preserve"> </w:t>
      </w:r>
      <w:r w:rsidR="002935EB">
        <w:rPr>
          <w:lang w:val="en-US" w:eastAsia="nl-NL"/>
        </w:rPr>
        <w:t xml:space="preserve">Forest loss and landscape configuration </w:t>
      </w:r>
      <w:r w:rsidR="00095D1C">
        <w:rPr>
          <w:lang w:val="en-US" w:eastAsia="nl-NL"/>
        </w:rPr>
        <w:t xml:space="preserve">(log number of fragments and of edge density) </w:t>
      </w:r>
      <w:r w:rsidR="002935EB">
        <w:rPr>
          <w:lang w:val="en-US" w:eastAsia="nl-NL"/>
        </w:rPr>
        <w:t>w</w:t>
      </w:r>
      <w:r w:rsidR="00686B2E">
        <w:rPr>
          <w:lang w:val="en-US" w:eastAsia="nl-NL"/>
        </w:rPr>
        <w:t>ere</w:t>
      </w:r>
      <w:r w:rsidR="002935EB">
        <w:rPr>
          <w:lang w:val="en-US" w:eastAsia="nl-NL"/>
        </w:rPr>
        <w:t xml:space="preserve"> measured at three spatial scales </w:t>
      </w:r>
      <w:r w:rsidR="00C732AD">
        <w:rPr>
          <w:lang w:val="en-US" w:eastAsia="nl-NL"/>
        </w:rPr>
        <w:t>(</w:t>
      </w:r>
      <w:r w:rsidR="00C732AD">
        <w:rPr>
          <w:szCs w:val="24"/>
        </w:rPr>
        <w:t>using</w:t>
      </w:r>
      <w:r w:rsidR="00C732AD" w:rsidRPr="0068044A">
        <w:rPr>
          <w:szCs w:val="24"/>
        </w:rPr>
        <w:t xml:space="preserve"> concentric buffers </w:t>
      </w:r>
      <w:r w:rsidR="00C732AD">
        <w:rPr>
          <w:szCs w:val="24"/>
        </w:rPr>
        <w:t xml:space="preserve">of </w:t>
      </w:r>
      <w:r w:rsidR="00C732AD" w:rsidRPr="0068044A">
        <w:rPr>
          <w:szCs w:val="24"/>
        </w:rPr>
        <w:t>500</w:t>
      </w:r>
      <w:r w:rsidR="00C732AD">
        <w:rPr>
          <w:szCs w:val="24"/>
        </w:rPr>
        <w:t>-</w:t>
      </w:r>
      <w:r w:rsidR="00C732AD" w:rsidRPr="0068044A">
        <w:rPr>
          <w:szCs w:val="24"/>
        </w:rPr>
        <w:t>, 1</w:t>
      </w:r>
      <w:r w:rsidR="00C732AD">
        <w:rPr>
          <w:szCs w:val="24"/>
        </w:rPr>
        <w:t>,</w:t>
      </w:r>
      <w:r w:rsidR="00C732AD" w:rsidRPr="0068044A">
        <w:rPr>
          <w:szCs w:val="24"/>
        </w:rPr>
        <w:t>000- and 2,000-m</w:t>
      </w:r>
      <w:r w:rsidR="00C732AD">
        <w:rPr>
          <w:szCs w:val="24"/>
        </w:rPr>
        <w:t xml:space="preserve"> radius</w:t>
      </w:r>
      <w:r w:rsidR="00C732AD" w:rsidRPr="0068044A">
        <w:rPr>
          <w:szCs w:val="24"/>
        </w:rPr>
        <w:t xml:space="preserve"> </w:t>
      </w:r>
      <w:r w:rsidR="00C732AD">
        <w:rPr>
          <w:szCs w:val="24"/>
        </w:rPr>
        <w:t xml:space="preserve">around each forest </w:t>
      </w:r>
      <w:r w:rsidR="00C732AD" w:rsidRPr="0068044A">
        <w:rPr>
          <w:szCs w:val="24"/>
        </w:rPr>
        <w:t>plot</w:t>
      </w:r>
      <w:r w:rsidR="00C732AD">
        <w:rPr>
          <w:lang w:val="en-US" w:eastAsia="nl-NL"/>
        </w:rPr>
        <w:t>). The inverses of forest cover</w:t>
      </w:r>
      <w:r w:rsidR="00095D1C">
        <w:rPr>
          <w:lang w:val="en-US" w:eastAsia="nl-NL"/>
        </w:rPr>
        <w:t xml:space="preserve"> </w:t>
      </w:r>
      <w:r w:rsidR="00C732AD">
        <w:rPr>
          <w:lang w:val="en-US" w:eastAsia="nl-NL"/>
        </w:rPr>
        <w:t xml:space="preserve">and basal area were used as proxies of forest loss </w:t>
      </w:r>
      <w:r w:rsidR="00861576">
        <w:rPr>
          <w:lang w:val="en-US" w:eastAsia="nl-NL"/>
        </w:rPr>
        <w:t xml:space="preserve">(FL) </w:t>
      </w:r>
      <w:r w:rsidR="00C732AD">
        <w:rPr>
          <w:lang w:val="en-US" w:eastAsia="nl-NL"/>
        </w:rPr>
        <w:t>and local degradation</w:t>
      </w:r>
      <w:r w:rsidR="00861576">
        <w:rPr>
          <w:lang w:val="en-US" w:eastAsia="nl-NL"/>
        </w:rPr>
        <w:t xml:space="preserve"> (LD)</w:t>
      </w:r>
      <w:r w:rsidR="00095D1C">
        <w:rPr>
          <w:lang w:val="en-US" w:eastAsia="nl-NL"/>
        </w:rPr>
        <w:t>.</w:t>
      </w:r>
    </w:p>
    <w:p w14:paraId="37711441" w14:textId="02600630" w:rsidR="005928CD" w:rsidRDefault="00095D1C" w:rsidP="00D758BE">
      <w:pPr>
        <w:pStyle w:val="BodyText"/>
      </w:pPr>
      <w:r>
        <w:rPr>
          <w:lang w:val="en-US" w:eastAsia="nl-NL"/>
        </w:rPr>
        <w:t>CWM-regression for each trait per region led to a 5 traits × 6 regions = 30</w:t>
      </w:r>
      <w:r w:rsidR="00861576">
        <w:rPr>
          <w:lang w:val="en-US" w:eastAsia="nl-NL"/>
        </w:rPr>
        <w:t xml:space="preserve"> variable</w:t>
      </w:r>
      <w:r>
        <w:rPr>
          <w:lang w:val="en-US" w:eastAsia="nl-NL"/>
        </w:rPr>
        <w:t xml:space="preserve"> selection </w:t>
      </w:r>
      <w:r w:rsidR="00861576">
        <w:rPr>
          <w:lang w:val="en-US" w:eastAsia="nl-NL"/>
        </w:rPr>
        <w:t xml:space="preserve">problems with 10 candidate variables as putative </w:t>
      </w:r>
      <w:r w:rsidR="00723FEB">
        <w:rPr>
          <w:lang w:val="en-US" w:eastAsia="nl-NL"/>
        </w:rPr>
        <w:t>predictors</w:t>
      </w:r>
      <w:r w:rsidR="00861576">
        <w:rPr>
          <w:lang w:val="en-US" w:eastAsia="nl-NL"/>
        </w:rPr>
        <w:t xml:space="preserve"> </w:t>
      </w:r>
      <w:r w:rsidR="00723FEB">
        <w:rPr>
          <w:lang w:val="en-US" w:eastAsia="nl-NL"/>
        </w:rPr>
        <w:t xml:space="preserve">of </w:t>
      </w:r>
      <w:r w:rsidR="00861576">
        <w:rPr>
          <w:lang w:val="en-US" w:eastAsia="nl-NL"/>
        </w:rPr>
        <w:t xml:space="preserve">the functional composition. The selection task was reduced by taking a </w:t>
      </w:r>
      <w:r w:rsidR="00861576">
        <w:t xml:space="preserve">causal modelling </w:t>
      </w:r>
      <w:r w:rsidR="00686B2E">
        <w:t>approach</w:t>
      </w:r>
      <w:r w:rsidR="00861576">
        <w:t xml:space="preserve">, resulting </w:t>
      </w:r>
      <w:r w:rsidR="00D758BE">
        <w:t xml:space="preserve">in </w:t>
      </w:r>
      <w:r w:rsidR="00861576">
        <w:t>a few number of regressions per selection problem</w:t>
      </w:r>
      <w:r w:rsidR="00DB3F82">
        <w:t xml:space="preserve">, </w:t>
      </w:r>
      <w:r w:rsidR="002945E2">
        <w:t>which were visualized</w:t>
      </w:r>
      <w:r w:rsidR="00DB3F82">
        <w:t xml:space="preserve"> in a</w:t>
      </w:r>
      <w:r w:rsidR="002945E2">
        <w:t xml:space="preserve"> detailed</w:t>
      </w:r>
      <w:r w:rsidR="00DB3F82">
        <w:t xml:space="preserve"> graph</w:t>
      </w:r>
      <w:r w:rsidR="00DF2104">
        <w:t>. As a safeguard against the overoptimism of  CWM regression, t</w:t>
      </w:r>
      <w:r w:rsidR="00040DCC">
        <w:t>he</w:t>
      </w:r>
      <w:r w:rsidR="00DF2104">
        <w:t>y</w:t>
      </w:r>
      <w:r w:rsidR="00040DCC">
        <w:t xml:space="preserve"> were </w:t>
      </w:r>
      <w:r w:rsidR="00DF2104">
        <w:t>complemented with</w:t>
      </w:r>
      <w:r w:rsidR="00367E0A">
        <w:t xml:space="preserve">  </w:t>
      </w:r>
      <w:r w:rsidR="00040DCC">
        <w:t>species-level analyses</w:t>
      </w:r>
      <w:r w:rsidR="00203ED2">
        <w:t xml:space="preserve"> using SNC regression</w:t>
      </w:r>
      <w:r w:rsidR="00040DCC">
        <w:t>.</w:t>
      </w:r>
    </w:p>
    <w:p w14:paraId="431DD3DD" w14:textId="4E251D2F" w:rsidR="00FA2FD7" w:rsidRDefault="00D758BE" w:rsidP="00D758BE">
      <w:pPr>
        <w:pStyle w:val="BodyText"/>
      </w:pPr>
      <w:r>
        <w:t xml:space="preserve">As </w:t>
      </w:r>
      <w:r w:rsidR="004F5197">
        <w:t>it is</w:t>
      </w:r>
      <w:r>
        <w:t xml:space="preserve"> regression method, </w:t>
      </w:r>
      <w:r w:rsidR="004F5197">
        <w:t>dc-CA</w:t>
      </w:r>
      <w:r>
        <w:t xml:space="preserve"> </w:t>
      </w:r>
      <w:r w:rsidR="004F5197">
        <w:t>w</w:t>
      </w:r>
      <w:r>
        <w:t xml:space="preserve">as able to adhere to the causal modelling </w:t>
      </w:r>
      <w:r w:rsidR="00686B2E">
        <w:t>approach</w:t>
      </w:r>
      <w:r>
        <w:t>. But</w:t>
      </w:r>
      <w:r w:rsidR="009A3853">
        <w:t>,</w:t>
      </w:r>
      <w:r>
        <w:t xml:space="preserve"> a forward selection star</w:t>
      </w:r>
      <w:r w:rsidR="00FA2FD7">
        <w:t>t</w:t>
      </w:r>
      <w:r>
        <w:t>ing from all 10 variables result</w:t>
      </w:r>
      <w:r w:rsidR="00FA2FD7">
        <w:t>ed</w:t>
      </w:r>
      <w:r>
        <w:t xml:space="preserve"> in the same final model. </w:t>
      </w:r>
      <w:r w:rsidR="009A3853">
        <w:t>For this data, dc-CA thus could do without the causal modelling assumptions.</w:t>
      </w:r>
    </w:p>
    <w:p w14:paraId="0B1B56F7" w14:textId="0A52C6E5" w:rsidR="00FA2FD7" w:rsidRDefault="00D758BE" w:rsidP="00FA2FD7">
      <w:pPr>
        <w:pStyle w:val="BodyText"/>
      </w:pPr>
      <w:r>
        <w:t xml:space="preserve">The dc-CA was forced to analyse the </w:t>
      </w:r>
      <w:r w:rsidR="008538D4">
        <w:t xml:space="preserve">common </w:t>
      </w:r>
      <w:r>
        <w:t xml:space="preserve">within-region </w:t>
      </w:r>
      <w:r w:rsidR="008538D4">
        <w:t xml:space="preserve">differences </w:t>
      </w:r>
      <w:r>
        <w:t>by setting the factor ‘region’ as a condition in the environmental formula, for example Y ~ FL2000 + LD + Condition(region) in the final model</w:t>
      </w:r>
      <w:r w:rsidR="003824B4">
        <w:t xml:space="preserve">. Such a within-region dc-CA approach  was first used in </w:t>
      </w:r>
      <w:proofErr w:type="spellStart"/>
      <w:r w:rsidR="003824B4">
        <w:t>Gobbi</w:t>
      </w:r>
      <w:proofErr w:type="spellEnd"/>
      <w:r w:rsidR="003824B4">
        <w:t xml:space="preserve"> et al. </w:t>
      </w:r>
      <w:r w:rsidR="006A77C6">
        <w:fldChar w:fldCharType="begin"/>
      </w:r>
      <w:r w:rsidR="006A77C6">
        <w:instrText xml:space="preserve"> ADDIN EN.CITE &lt;EndNote&gt;&lt;Cite ExcludeAuth="1"&gt;&lt;Author&gt;Gobbi&lt;/Author&gt;&lt;Year&gt;2022&lt;/Year&gt;&lt;RecNum&gt;6619&lt;/RecNum&gt;&lt;DisplayText&gt;(2022)&lt;/DisplayText&gt;&lt;record&gt;&lt;rec-number&gt;6619&lt;/rec-number&gt;&lt;foreign-keys&gt;&lt;key app="EN" db-id="vxvw9p0x9esseued2aaxtzwj2dfvpexw92tx" timestamp="1660291183"&gt;6619&lt;/key&gt;&lt;/foreign-keys&gt;&lt;ref-type name="Journal Article"&gt;17&lt;/ref-type&gt;&lt;contributors&gt;&lt;authors&gt;&lt;author&gt;Gobbi, Mauro&lt;/author&gt;&lt;author&gt;Corlatti, Luca &lt;/author&gt;&lt;author&gt;Caccianiga, Marco&lt;/author&gt;&lt;author&gt;ter Braak, C J F&lt;/author&gt;&lt;author&gt;Pedrotti, Luca&lt;/author&gt;&lt;/authors&gt;&lt;/contributors&gt;&lt;titles&gt;&lt;title&gt;Hay meadows’ overriding effect shapes ground beetle functional diversity in mountainous landscapes&lt;/title&gt;&lt;secondary-title&gt;Ecosphere&lt;/secondary-title&gt;&lt;/titles&gt;&lt;periodical&gt;&lt;full-title&gt;Ecosphere&lt;/full-title&gt;&lt;/periodical&gt;&lt;volume&gt;e4193&lt;/volume&gt;&lt;dates&gt;&lt;year&gt;2022&lt;/year&gt;&lt;/dates&gt;&lt;urls&gt;&lt;related-urls&gt;&lt;url&gt; https://doi.org/10.1002/ecs2.4193&lt;/url&gt;&lt;/related-urls&gt;&lt;/urls&gt;&lt;/record&gt;&lt;/Cite&gt;&lt;/EndNote&gt;</w:instrText>
      </w:r>
      <w:r w:rsidR="006A77C6">
        <w:fldChar w:fldCharType="separate"/>
      </w:r>
      <w:r w:rsidR="006A77C6">
        <w:rPr>
          <w:noProof/>
        </w:rPr>
        <w:t>(2022)</w:t>
      </w:r>
      <w:r w:rsidR="006A77C6">
        <w:fldChar w:fldCharType="end"/>
      </w:r>
      <w:r w:rsidR="00FA2FD7">
        <w:t>.</w:t>
      </w:r>
    </w:p>
    <w:p w14:paraId="7E20D019" w14:textId="3B92901A" w:rsidR="003037BF" w:rsidRDefault="00861576" w:rsidP="00CB1D7E">
      <w:pPr>
        <w:pStyle w:val="BodyText"/>
      </w:pPr>
      <w:r>
        <w:t xml:space="preserve">All CWM regressions </w:t>
      </w:r>
      <w:r w:rsidR="00395365">
        <w:t>were</w:t>
      </w:r>
      <w:r>
        <w:t xml:space="preserve"> summarized in a single one-dimensional dc-CA diagram like </w:t>
      </w:r>
      <w:r w:rsidR="00293601">
        <w:t>Figure</w:t>
      </w:r>
      <w:r>
        <w:t xml:space="preserve"> 1</w:t>
      </w:r>
      <w:r w:rsidR="00670A41">
        <w:t xml:space="preserve"> (Figure 5 of Pinho et al. (2024))</w:t>
      </w:r>
      <w:r w:rsidR="00D758BE">
        <w:t>.</w:t>
      </w:r>
      <w:r w:rsidR="008752CA">
        <w:t xml:space="preserve"> The second dimension was a factor of 44 smaller than the first and non-significant, neither </w:t>
      </w:r>
      <w:r w:rsidR="007B457C">
        <w:t>at</w:t>
      </w:r>
      <w:r w:rsidR="008752CA">
        <w:t xml:space="preserve"> the species-level nor </w:t>
      </w:r>
      <w:r w:rsidR="007B457C">
        <w:t>at</w:t>
      </w:r>
      <w:r w:rsidR="008752CA">
        <w:t xml:space="preserve"> site-level</w:t>
      </w:r>
      <w:r w:rsidR="007B457C">
        <w:t xml:space="preserve"> (both P-values &gt;.4)</w:t>
      </w:r>
      <w:r w:rsidR="008752CA">
        <w:t>.</w:t>
      </w:r>
      <w:r>
        <w:t xml:space="preserve">  </w:t>
      </w:r>
    </w:p>
    <w:p w14:paraId="3EE0FD1C" w14:textId="77777777" w:rsidR="004F5197" w:rsidRDefault="004F5197" w:rsidP="00CB1D7E">
      <w:pPr>
        <w:pStyle w:val="BodyText"/>
      </w:pPr>
    </w:p>
    <w:p w14:paraId="702D33E5" w14:textId="34907D67" w:rsidR="00EF3860" w:rsidRDefault="00EF3860" w:rsidP="00EF3860">
      <w:pPr>
        <w:pStyle w:val="Heading1"/>
      </w:pPr>
      <w:r>
        <w:t>Summary and conclusion</w:t>
      </w:r>
    </w:p>
    <w:p w14:paraId="5C2ABCEE" w14:textId="77777777" w:rsidR="00EF3860" w:rsidRDefault="00EF3860" w:rsidP="00EF3860">
      <w:pPr>
        <w:pStyle w:val="BodyText"/>
      </w:pPr>
    </w:p>
    <w:p w14:paraId="2F932368" w14:textId="421EDEF6" w:rsidR="000364D2" w:rsidRDefault="00B73BAE" w:rsidP="00CB1D7E">
      <w:pPr>
        <w:pStyle w:val="BodyText"/>
      </w:pPr>
      <w:r>
        <w:t>T</w:t>
      </w:r>
      <w:r w:rsidR="00EF3860">
        <w:t xml:space="preserve">he R package </w:t>
      </w:r>
      <w:proofErr w:type="spellStart"/>
      <w:r w:rsidR="00EF3860">
        <w:t>douconca</w:t>
      </w:r>
      <w:proofErr w:type="spellEnd"/>
      <w:r w:rsidR="00EF3860">
        <w:t xml:space="preserve"> makes dc-CA an attractive option for multi-trait multi-environment association and regression  analysis. </w:t>
      </w:r>
    </w:p>
    <w:p w14:paraId="63B18D35" w14:textId="77777777" w:rsidR="000364D2" w:rsidRDefault="000364D2" w:rsidP="00CB1D7E">
      <w:pPr>
        <w:pStyle w:val="BodyText"/>
      </w:pPr>
    </w:p>
    <w:p w14:paraId="76208AE0" w14:textId="597CA3D7" w:rsidR="000364D2" w:rsidRPr="00FA4C9F" w:rsidRDefault="000364D2" w:rsidP="00CB1D7E">
      <w:pPr>
        <w:pStyle w:val="BodyText"/>
        <w:rPr>
          <w:b/>
          <w:bCs/>
        </w:rPr>
      </w:pPr>
      <w:r w:rsidRPr="00FA4C9F">
        <w:rPr>
          <w:b/>
          <w:bCs/>
        </w:rPr>
        <w:t>DATA AVAILABILITY STATEMENT</w:t>
      </w:r>
    </w:p>
    <w:p w14:paraId="12FDD2E9" w14:textId="310881F3" w:rsidR="000364D2" w:rsidRDefault="000364D2" w:rsidP="00CB1D7E">
      <w:pPr>
        <w:pStyle w:val="BodyText"/>
      </w:pPr>
      <w:r>
        <w:t>No new data has been generated. The package can be installed from CRAN</w:t>
      </w:r>
      <w:r w:rsidR="00153984">
        <w:t>.</w:t>
      </w:r>
    </w:p>
    <w:p w14:paraId="4A26D009" w14:textId="77777777" w:rsidR="00FA4C9F" w:rsidRDefault="00FA4C9F" w:rsidP="00CB1D7E">
      <w:pPr>
        <w:pStyle w:val="BodyText"/>
      </w:pPr>
    </w:p>
    <w:p w14:paraId="1B3F3610" w14:textId="058D8603" w:rsidR="00FA4C9F" w:rsidRPr="00FA4C9F" w:rsidRDefault="00FA4C9F" w:rsidP="00CB1D7E">
      <w:pPr>
        <w:pStyle w:val="BodyText"/>
        <w:rPr>
          <w:b/>
          <w:bCs/>
        </w:rPr>
      </w:pPr>
      <w:r w:rsidRPr="00FA4C9F">
        <w:rPr>
          <w:b/>
          <w:bCs/>
        </w:rPr>
        <w:t>SUPPORTING INFORMATION</w:t>
      </w:r>
    </w:p>
    <w:p w14:paraId="36121F68" w14:textId="55479D00" w:rsidR="00FA4C9F" w:rsidRDefault="00FA4C9F" w:rsidP="00CB1D7E">
      <w:pPr>
        <w:pStyle w:val="BodyText"/>
      </w:pPr>
      <w:r>
        <w:t xml:space="preserve">Additional supporting information can be found online in the Supporting Information section at the end of this article. </w:t>
      </w:r>
    </w:p>
    <w:p w14:paraId="4DBB4914" w14:textId="1497D809" w:rsidR="00FA4C9F" w:rsidRPr="00FA4C9F" w:rsidRDefault="00FA4C9F" w:rsidP="00CB1D7E">
      <w:pPr>
        <w:pStyle w:val="BodyText"/>
        <w:rPr>
          <w:lang w:val="en-US"/>
        </w:rPr>
      </w:pPr>
      <w:r w:rsidRPr="00FA4C9F">
        <w:rPr>
          <w:lang w:val="en-US"/>
        </w:rPr>
        <w:t xml:space="preserve">Appendix </w:t>
      </w:r>
      <w:r>
        <w:rPr>
          <w:lang w:val="en-US"/>
        </w:rPr>
        <w:t>S</w:t>
      </w:r>
      <w:r w:rsidRPr="00FA4C9F">
        <w:rPr>
          <w:lang w:val="en-US"/>
        </w:rPr>
        <w:t>1</w:t>
      </w:r>
      <w:r w:rsidR="00821F77">
        <w:rPr>
          <w:lang w:val="en-US"/>
        </w:rPr>
        <w:t>.</w:t>
      </w:r>
      <w:r w:rsidRPr="00FA4C9F">
        <w:rPr>
          <w:lang w:val="en-US"/>
        </w:rPr>
        <w:t xml:space="preserve"> </w:t>
      </w:r>
      <w:bookmarkStart w:id="7" w:name="_Hlk180741625"/>
      <w:r w:rsidRPr="00FA4C9F">
        <w:rPr>
          <w:lang w:val="en-US"/>
        </w:rPr>
        <w:t xml:space="preserve">Skeleton dc-CA </w:t>
      </w:r>
      <w:r w:rsidR="003F5D75">
        <w:rPr>
          <w:lang w:val="en-US"/>
        </w:rPr>
        <w:t>algorithm</w:t>
      </w:r>
      <w:bookmarkEnd w:id="7"/>
    </w:p>
    <w:p w14:paraId="5BD5AF23" w14:textId="0BDEA4BC" w:rsidR="00FA4C9F" w:rsidRPr="00FA4C9F" w:rsidRDefault="00FA4C9F" w:rsidP="00CB1D7E">
      <w:pPr>
        <w:pStyle w:val="BodyText"/>
        <w:rPr>
          <w:lang w:val="en-US"/>
        </w:rPr>
      </w:pPr>
      <w:r w:rsidRPr="00FA4C9F">
        <w:rPr>
          <w:lang w:val="en-US"/>
        </w:rPr>
        <w:t xml:space="preserve">Appendix </w:t>
      </w:r>
      <w:r>
        <w:rPr>
          <w:lang w:val="en-US"/>
        </w:rPr>
        <w:t>S</w:t>
      </w:r>
      <w:r w:rsidRPr="00FA4C9F">
        <w:rPr>
          <w:lang w:val="en-US"/>
        </w:rPr>
        <w:t>2</w:t>
      </w:r>
      <w:r w:rsidR="00821F77">
        <w:rPr>
          <w:lang w:val="en-US"/>
        </w:rPr>
        <w:t>.</w:t>
      </w:r>
      <w:r w:rsidRPr="00FA4C9F">
        <w:rPr>
          <w:lang w:val="en-US"/>
        </w:rPr>
        <w:t xml:space="preserve"> R co</w:t>
      </w:r>
      <w:r>
        <w:rPr>
          <w:lang w:val="en-US"/>
        </w:rPr>
        <w:t>de of the three case studies</w:t>
      </w:r>
    </w:p>
    <w:p w14:paraId="428CA15D" w14:textId="77777777" w:rsidR="000364D2" w:rsidRPr="00FA4C9F" w:rsidRDefault="000364D2" w:rsidP="00CB1D7E">
      <w:pPr>
        <w:pStyle w:val="BodyText"/>
        <w:rPr>
          <w:lang w:val="en-US"/>
        </w:rPr>
      </w:pPr>
    </w:p>
    <w:p w14:paraId="4475FD43" w14:textId="104F7C95" w:rsidR="000364D2" w:rsidRPr="000364D2" w:rsidRDefault="000364D2" w:rsidP="00CB1D7E">
      <w:pPr>
        <w:pStyle w:val="BodyText"/>
        <w:rPr>
          <w:b/>
          <w:bCs/>
        </w:rPr>
      </w:pPr>
      <w:r w:rsidRPr="000364D2">
        <w:rPr>
          <w:b/>
          <w:bCs/>
        </w:rPr>
        <w:t>REFERENCES</w:t>
      </w:r>
    </w:p>
    <w:p w14:paraId="2D41990A" w14:textId="77777777" w:rsidR="00EF3860" w:rsidRDefault="00EF3860" w:rsidP="00CB1D7E">
      <w:pPr>
        <w:pStyle w:val="BodyText"/>
      </w:pPr>
    </w:p>
    <w:p w14:paraId="576C69E4" w14:textId="17F474FF" w:rsidR="003037BF" w:rsidRPr="003037BF" w:rsidRDefault="003037BF" w:rsidP="003037BF">
      <w:pPr>
        <w:pStyle w:val="EndNoteBibliography"/>
        <w:ind w:left="720" w:hanging="720"/>
      </w:pPr>
      <w:r w:rsidRPr="003037BF">
        <w:lastRenderedPageBreak/>
        <w:t xml:space="preserve">Dray, S., Choler, P., Dolédec, S., Peres-Neto, P.R., Thuiller, W., Pavoine, S. &amp; ter Braak, C.J.F. (2014) Combining the fourth-corner and the RLQ methods for assessing trait responses to environmental variation. </w:t>
      </w:r>
      <w:r w:rsidRPr="003037BF">
        <w:rPr>
          <w:i/>
        </w:rPr>
        <w:t>Ecology,</w:t>
      </w:r>
      <w:r w:rsidRPr="003037BF">
        <w:t xml:space="preserve"> </w:t>
      </w:r>
      <w:r w:rsidRPr="003037BF">
        <w:rPr>
          <w:b/>
        </w:rPr>
        <w:t>95,</w:t>
      </w:r>
      <w:r w:rsidRPr="003037BF">
        <w:t xml:space="preserve"> 14-21.</w:t>
      </w:r>
      <w:r w:rsidRPr="004F5197">
        <w:t>http://dx.doi.org/10.1890/13-0196.1</w:t>
      </w:r>
    </w:p>
    <w:p w14:paraId="7DAC71CD" w14:textId="77777777" w:rsidR="003037BF" w:rsidRPr="003037BF" w:rsidRDefault="003037BF" w:rsidP="003037BF">
      <w:pPr>
        <w:pStyle w:val="EndNoteBibliography"/>
        <w:ind w:left="720" w:hanging="720"/>
      </w:pPr>
      <w:r w:rsidRPr="003037BF">
        <w:t xml:space="preserve">Ellenberg, H. (1992) </w:t>
      </w:r>
      <w:r w:rsidRPr="003037BF">
        <w:rPr>
          <w:i/>
        </w:rPr>
        <w:t>Indicator values of plants in Central Europe</w:t>
      </w:r>
      <w:r w:rsidRPr="003037BF">
        <w:t>. Goltze.9783884525180</w:t>
      </w:r>
    </w:p>
    <w:p w14:paraId="01A49BB6" w14:textId="0531FCBF" w:rsidR="003037BF" w:rsidRPr="003037BF" w:rsidRDefault="003037BF" w:rsidP="003037BF">
      <w:pPr>
        <w:pStyle w:val="EndNoteBibliography"/>
        <w:ind w:left="720" w:hanging="720"/>
      </w:pPr>
      <w:r w:rsidRPr="003037BF">
        <w:t xml:space="preserve">Funk, J.L., Larson, J.E., Ames, G.M., Wright, J., Butterfield, B.J., Cavender-Bares, J., Williams, L., Firn, J., Laughlin, D.C. &amp; Sutton-Grier, A.E. (2017) Revisiting the Holy Grail: Using plant functional traits to understand ecological processes. </w:t>
      </w:r>
      <w:r w:rsidRPr="003037BF">
        <w:rPr>
          <w:i/>
        </w:rPr>
        <w:t>Biological Reviews,</w:t>
      </w:r>
      <w:r w:rsidRPr="003037BF">
        <w:t xml:space="preserve"> </w:t>
      </w:r>
      <w:r w:rsidRPr="003037BF">
        <w:rPr>
          <w:b/>
        </w:rPr>
        <w:t>92,</w:t>
      </w:r>
      <w:r w:rsidRPr="003037BF">
        <w:t xml:space="preserve"> 1156-1173.</w:t>
      </w:r>
      <w:r w:rsidRPr="004F5197">
        <w:t>https://doi.org/10.1111/brv.12275</w:t>
      </w:r>
    </w:p>
    <w:p w14:paraId="26A67050" w14:textId="0800DE33" w:rsidR="003037BF" w:rsidRPr="003037BF" w:rsidRDefault="003037BF" w:rsidP="003037BF">
      <w:pPr>
        <w:pStyle w:val="EndNoteBibliography"/>
        <w:ind w:left="720" w:hanging="720"/>
      </w:pPr>
      <w:r w:rsidRPr="003037BF">
        <w:t xml:space="preserve">Gobbi, M., Corlatti, L., Caccianiga, M., ter Braak, C.J.F. &amp; Pedrotti, L. (2022) Hay meadows’ overriding effect shapes ground beetle functional diversity in mountainous landscapes. </w:t>
      </w:r>
      <w:r w:rsidRPr="003037BF">
        <w:rPr>
          <w:i/>
        </w:rPr>
        <w:t>Ecosphere,</w:t>
      </w:r>
      <w:r w:rsidRPr="003037BF">
        <w:t xml:space="preserve"> </w:t>
      </w:r>
      <w:r w:rsidRPr="003037BF">
        <w:rPr>
          <w:b/>
        </w:rPr>
        <w:t>e4193</w:t>
      </w:r>
      <w:r w:rsidRPr="003037BF">
        <w:t xml:space="preserve">. </w:t>
      </w:r>
      <w:r w:rsidRPr="004F5197">
        <w:t>https://doi.org/10.1002/ecs2.4193</w:t>
      </w:r>
    </w:p>
    <w:p w14:paraId="189B1BBA" w14:textId="3204A781" w:rsidR="003037BF" w:rsidRPr="003037BF" w:rsidRDefault="003037BF" w:rsidP="003037BF">
      <w:pPr>
        <w:pStyle w:val="EndNoteBibliography"/>
        <w:ind w:left="720" w:hanging="720"/>
        <w:rPr>
          <w:u w:val="single"/>
        </w:rPr>
      </w:pPr>
      <w:r w:rsidRPr="003037BF">
        <w:t xml:space="preserve">Greenacre, M.J. (2013) The contributions of rare objects in correspondence analysis. </w:t>
      </w:r>
      <w:r w:rsidRPr="003037BF">
        <w:rPr>
          <w:i/>
        </w:rPr>
        <w:t>Ecology,</w:t>
      </w:r>
      <w:r w:rsidRPr="003037BF">
        <w:t xml:space="preserve"> </w:t>
      </w:r>
      <w:r w:rsidRPr="003037BF">
        <w:rPr>
          <w:b/>
        </w:rPr>
        <w:t>94,</w:t>
      </w:r>
      <w:r w:rsidRPr="003037BF">
        <w:t xml:space="preserve"> 241–249.</w:t>
      </w:r>
      <w:r w:rsidRPr="004F5197">
        <w:rPr>
          <w:u w:val="single"/>
        </w:rPr>
        <w:t>http://dx.doi.org/10.1890/11-1730.1</w:t>
      </w:r>
    </w:p>
    <w:p w14:paraId="4EED51AC" w14:textId="584DE812" w:rsidR="003037BF" w:rsidRPr="003037BF" w:rsidRDefault="003037BF" w:rsidP="003037BF">
      <w:pPr>
        <w:pStyle w:val="EndNoteBibliography"/>
        <w:ind w:left="720" w:hanging="720"/>
      </w:pPr>
      <w:r w:rsidRPr="003037BF">
        <w:t xml:space="preserve">Jamil, T., Ozinga, W.A., Kleyer, M. &amp; ter Braak, C.J.F. (2013) Selecting traits that explain species–environment relationships: a generalized linear mixed model approach. </w:t>
      </w:r>
      <w:r w:rsidRPr="003037BF">
        <w:rPr>
          <w:i/>
        </w:rPr>
        <w:t>Journal of Vegetation Science,</w:t>
      </w:r>
      <w:r w:rsidRPr="003037BF">
        <w:t xml:space="preserve"> </w:t>
      </w:r>
      <w:r w:rsidRPr="003037BF">
        <w:rPr>
          <w:b/>
        </w:rPr>
        <w:t>24,</w:t>
      </w:r>
      <w:r w:rsidRPr="003037BF">
        <w:t xml:space="preserve"> 988-1000.</w:t>
      </w:r>
      <w:r w:rsidRPr="004F5197">
        <w:t>http://dx.doi.org/10.1111/j.1654-1103.2012.12036.x</w:t>
      </w:r>
    </w:p>
    <w:p w14:paraId="780339C2" w14:textId="2F2BDDD2" w:rsidR="003037BF" w:rsidRPr="003037BF" w:rsidRDefault="003037BF" w:rsidP="003037BF">
      <w:pPr>
        <w:pStyle w:val="EndNoteBibliography"/>
        <w:ind w:left="720" w:hanging="720"/>
      </w:pPr>
      <w:r w:rsidRPr="003037BF">
        <w:t xml:space="preserve">Kleyer, M., Dray, S., Bello, F., Lepš, J., Pakeman, R.J., Strauss, B., Thuiller, W. &amp; Lavorel, S. (2012) Assessing species and community functional responses to environmental gradients: which multivariate methods? </w:t>
      </w:r>
      <w:r w:rsidRPr="003037BF">
        <w:rPr>
          <w:i/>
        </w:rPr>
        <w:t>Journal of Vegetation Science,</w:t>
      </w:r>
      <w:r w:rsidRPr="003037BF">
        <w:t xml:space="preserve"> </w:t>
      </w:r>
      <w:r w:rsidRPr="003037BF">
        <w:rPr>
          <w:b/>
        </w:rPr>
        <w:t>23,</w:t>
      </w:r>
      <w:r w:rsidRPr="003037BF">
        <w:t xml:space="preserve"> 805-821.</w:t>
      </w:r>
      <w:r w:rsidRPr="004F5197">
        <w:t>http://dx.doi.org/10.1111/j.1654-1103.2012.01402.x</w:t>
      </w:r>
    </w:p>
    <w:p w14:paraId="4FC5852B" w14:textId="7B23C938" w:rsidR="003037BF" w:rsidRPr="003037BF" w:rsidRDefault="003037BF" w:rsidP="003037BF">
      <w:pPr>
        <w:pStyle w:val="EndNoteBibliography"/>
        <w:ind w:left="720" w:hanging="720"/>
      </w:pPr>
      <w:r w:rsidRPr="003037BF">
        <w:t xml:space="preserve">Lepš, J. &amp; de Bello, F. (2023) Differences in trait–environment relationships: Implications for community weighted means tests. </w:t>
      </w:r>
      <w:r w:rsidRPr="003037BF">
        <w:rPr>
          <w:i/>
        </w:rPr>
        <w:t>Journal of Ecology,</w:t>
      </w:r>
      <w:r w:rsidRPr="003037BF">
        <w:t xml:space="preserve"> </w:t>
      </w:r>
      <w:r w:rsidRPr="003037BF">
        <w:rPr>
          <w:b/>
        </w:rPr>
        <w:t>111,</w:t>
      </w:r>
      <w:r w:rsidRPr="003037BF">
        <w:t xml:space="preserve"> 2328-2341.</w:t>
      </w:r>
      <w:r w:rsidRPr="004F5197">
        <w:t>https://besjournals.onlinelibrary.wiley.com/doi/abs/10.1111/1365-2745.14172</w:t>
      </w:r>
    </w:p>
    <w:p w14:paraId="1ED77C8E" w14:textId="3574B9C7" w:rsidR="003037BF" w:rsidRPr="003037BF" w:rsidRDefault="003037BF" w:rsidP="003037BF">
      <w:pPr>
        <w:pStyle w:val="EndNoteBibliography"/>
        <w:ind w:left="720" w:hanging="720"/>
      </w:pPr>
      <w:r w:rsidRPr="003037BF">
        <w:t xml:space="preserve">Niku, J., Hui, F.K.C., Taskinen, S. &amp; Warton, D.I. (2021) Analyzing environmental-trait interactions in ecological communities with fourth-corner latent variable models. </w:t>
      </w:r>
      <w:r w:rsidRPr="003037BF">
        <w:rPr>
          <w:i/>
        </w:rPr>
        <w:t>Environmetrics,</w:t>
      </w:r>
      <w:r w:rsidRPr="003037BF">
        <w:t xml:space="preserve"> </w:t>
      </w:r>
      <w:r w:rsidRPr="003037BF">
        <w:rPr>
          <w:b/>
        </w:rPr>
        <w:t>n/a,</w:t>
      </w:r>
      <w:r w:rsidRPr="003037BF">
        <w:t xml:space="preserve"> e2683.</w:t>
      </w:r>
      <w:r w:rsidRPr="004F5197">
        <w:t>https://doi.org/10.1002/env.2683</w:t>
      </w:r>
    </w:p>
    <w:p w14:paraId="5BFDB2D7" w14:textId="27F1ADA9" w:rsidR="003037BF" w:rsidRPr="003037BF" w:rsidRDefault="003037BF" w:rsidP="003037BF">
      <w:pPr>
        <w:pStyle w:val="EndNoteBibliography"/>
        <w:ind w:left="720" w:hanging="720"/>
      </w:pPr>
      <w:r w:rsidRPr="003037BF">
        <w:t xml:space="preserve">Peng, F.-J., ter Braak, C.J.F., Rico, A. &amp; Van den Brink, P.J. (2021) Double constrained ordination for assessing biological trait responses to multiple stressors: A case study with benthic macroinvertebrate communities. </w:t>
      </w:r>
      <w:r w:rsidRPr="003037BF">
        <w:rPr>
          <w:i/>
        </w:rPr>
        <w:t>Science of the Total Environment,</w:t>
      </w:r>
      <w:r w:rsidRPr="003037BF">
        <w:t xml:space="preserve"> </w:t>
      </w:r>
      <w:r w:rsidRPr="003037BF">
        <w:rPr>
          <w:b/>
        </w:rPr>
        <w:t>754,</w:t>
      </w:r>
      <w:r w:rsidRPr="003037BF">
        <w:t xml:space="preserve"> 142171.</w:t>
      </w:r>
      <w:r w:rsidRPr="004F5197">
        <w:t>https://doi.org/10.1016/j.scitotenv.2020.142171</w:t>
      </w:r>
    </w:p>
    <w:p w14:paraId="0DA8F831" w14:textId="183927E4" w:rsidR="003037BF" w:rsidRPr="003037BF" w:rsidRDefault="003037BF" w:rsidP="004F5197">
      <w:pPr>
        <w:pStyle w:val="EndNoteBibliography"/>
        <w:ind w:left="720" w:hanging="720"/>
      </w:pPr>
      <w:r w:rsidRPr="003037BF">
        <w:t xml:space="preserve">Peres-Neto, P.R., Legendre, P., Dray, S. &amp; Borcard, D. (2006) Variation partitioning of species data matrices: Estimation and comparison of fractions. </w:t>
      </w:r>
      <w:r w:rsidRPr="003037BF">
        <w:rPr>
          <w:i/>
        </w:rPr>
        <w:t>Ecology,</w:t>
      </w:r>
      <w:r w:rsidRPr="003037BF">
        <w:t xml:space="preserve"> </w:t>
      </w:r>
      <w:r w:rsidRPr="003037BF">
        <w:rPr>
          <w:b/>
        </w:rPr>
        <w:t>87,</w:t>
      </w:r>
      <w:r w:rsidRPr="003037BF">
        <w:t xml:space="preserve"> 2614-2625.</w:t>
      </w:r>
      <w:r w:rsidRPr="004F5197">
        <w:t>https://doi.org/10.1890/0012-9658(2006)87[2614:VPOSDM]2.0.CO;2</w:t>
      </w:r>
    </w:p>
    <w:p w14:paraId="78F23787" w14:textId="09E8AF4B" w:rsidR="003037BF" w:rsidRPr="003037BF" w:rsidRDefault="003037BF" w:rsidP="003037BF">
      <w:pPr>
        <w:pStyle w:val="EndNoteBibliography"/>
        <w:ind w:left="720" w:hanging="720"/>
      </w:pPr>
      <w:r w:rsidRPr="003037BF">
        <w:t xml:space="preserve">Pinho, B.X., Tabarelli, M., ter Braak, C.J.F., Wright, S.J., Arroyo-Rodríguez, V., Benchimol, M., Engelbrecht, B.M.J., Pierce, S., Hietz, P., Santos, B.A., Peres, C.A., Müller, S.C., Wright, I.J., Bongers, F., Lohbeck, M., Niinemets, Ü., Slot, M., Jansen, S., Jamelli, D., de Lima, R.A.F., Swenson, N., Condit, R., Barlow, J., Slik, F., Hernández-Ruedas, M.A., Mendes, G., Martínez-Ramos, M., Pitman, N., Kraft, N., Garwood, N., Guevara Andino, J.E., Faria, D., Chacón-Madrigal, E., Mariano-Neto, E., Júnior, V., Kattge, J. &amp; Melo, F.P.L. (2021) Functional biogeography of Neotropical moist forests: Trait–climate relationships and assembly patterns of tree communities. </w:t>
      </w:r>
      <w:r w:rsidRPr="003037BF">
        <w:rPr>
          <w:i/>
        </w:rPr>
        <w:t>Global Ecology and Biogeography,</w:t>
      </w:r>
      <w:r w:rsidRPr="003037BF">
        <w:t xml:space="preserve"> </w:t>
      </w:r>
      <w:r w:rsidRPr="003037BF">
        <w:rPr>
          <w:b/>
        </w:rPr>
        <w:t>30,</w:t>
      </w:r>
      <w:r w:rsidRPr="003037BF">
        <w:t xml:space="preserve"> 1430-1446.</w:t>
      </w:r>
      <w:r w:rsidRPr="004F5197">
        <w:t>https://doi.org/10.1111/geb.13309</w:t>
      </w:r>
    </w:p>
    <w:p w14:paraId="4CDC7016" w14:textId="17BB0365" w:rsidR="003037BF" w:rsidRPr="003037BF" w:rsidRDefault="003037BF" w:rsidP="003037BF">
      <w:pPr>
        <w:pStyle w:val="EndNoteBibliography"/>
        <w:ind w:left="720" w:hanging="720"/>
      </w:pPr>
      <w:r w:rsidRPr="003037BF">
        <w:t xml:space="preserve">Pocheville, A. (2015) The Ecological Niche: History and Recent Controversies. </w:t>
      </w:r>
      <w:r w:rsidRPr="003037BF">
        <w:rPr>
          <w:i/>
        </w:rPr>
        <w:t xml:space="preserve">Handbook of Evolutionary Thinking in the Sciences </w:t>
      </w:r>
      <w:r w:rsidRPr="003037BF">
        <w:t xml:space="preserve">(eds T. Heams, P. </w:t>
      </w:r>
      <w:r w:rsidRPr="003037BF">
        <w:lastRenderedPageBreak/>
        <w:t>Huneman, G. Lecointre &amp; M. Silberstein), pp. 547-586.</w:t>
      </w:r>
      <w:r w:rsidRPr="003037BF">
        <w:rPr>
          <w:i/>
        </w:rPr>
        <w:t xml:space="preserve"> </w:t>
      </w:r>
      <w:r w:rsidRPr="003037BF">
        <w:t>Springer Netherlands, Dordrecht.</w:t>
      </w:r>
      <w:r w:rsidRPr="004F5197">
        <w:t>https://doi.org/10.1007/978-94-017-9014-7_26</w:t>
      </w:r>
    </w:p>
    <w:p w14:paraId="07E230F9" w14:textId="09CE931D" w:rsidR="003037BF" w:rsidRPr="003037BF" w:rsidRDefault="003037BF" w:rsidP="004F5197">
      <w:pPr>
        <w:pStyle w:val="EndNoteBibliography"/>
        <w:ind w:left="720" w:hanging="720"/>
        <w:jc w:val="left"/>
      </w:pPr>
      <w:r w:rsidRPr="003037BF">
        <w:t xml:space="preserve">Rolhauser, A.G., Waller, D.M. &amp; Tucker, C.M. (2021) Complex trait‒environment relationships underlie the structure of forest plant communities. </w:t>
      </w:r>
      <w:r w:rsidRPr="003037BF">
        <w:rPr>
          <w:i/>
        </w:rPr>
        <w:t>Journal of Ecology,</w:t>
      </w:r>
      <w:r w:rsidRPr="003037BF">
        <w:t xml:space="preserve"> </w:t>
      </w:r>
      <w:r w:rsidRPr="003037BF">
        <w:rPr>
          <w:b/>
        </w:rPr>
        <w:t>109,</w:t>
      </w:r>
      <w:r w:rsidRPr="003037BF">
        <w:t xml:space="preserve"> 3794-3806.</w:t>
      </w:r>
      <w:r w:rsidR="004F5197">
        <w:t xml:space="preserve"> </w:t>
      </w:r>
      <w:r w:rsidRPr="004F5197">
        <w:t>https://besjournals.onlinelibrary.wiley.com/doi/abs/10.1111/1365-2745.13757</w:t>
      </w:r>
    </w:p>
    <w:p w14:paraId="77092BC5" w14:textId="10758AE7" w:rsidR="003037BF" w:rsidRPr="003037BF" w:rsidRDefault="003037BF" w:rsidP="003037BF">
      <w:pPr>
        <w:pStyle w:val="EndNoteBibliography"/>
        <w:ind w:left="720" w:hanging="720"/>
      </w:pPr>
      <w:r w:rsidRPr="003037BF">
        <w:t xml:space="preserve">Sîrbu, I., Benedek, A.-M., Brown, B.L. &amp; Sîrbu, M. (2022) Disentangling structural and functional responses of native versus alien communities by canonical ordination analyses and variation partitioning with multiple matrices. </w:t>
      </w:r>
      <w:r w:rsidRPr="003037BF">
        <w:rPr>
          <w:i/>
        </w:rPr>
        <w:t>Scientific Reports,</w:t>
      </w:r>
      <w:r w:rsidRPr="003037BF">
        <w:t xml:space="preserve"> </w:t>
      </w:r>
      <w:r w:rsidRPr="003037BF">
        <w:rPr>
          <w:b/>
        </w:rPr>
        <w:t>12,</w:t>
      </w:r>
      <w:r w:rsidRPr="003037BF">
        <w:t xml:space="preserve"> 12813.</w:t>
      </w:r>
      <w:r w:rsidRPr="004F5197">
        <w:t>https://doi.org/10.1038/s41598-022-16860-6</w:t>
      </w:r>
    </w:p>
    <w:p w14:paraId="09E941C3" w14:textId="56443DA0" w:rsidR="003037BF" w:rsidRPr="003037BF" w:rsidRDefault="003037BF" w:rsidP="003037BF">
      <w:pPr>
        <w:pStyle w:val="EndNoteBibliography"/>
        <w:ind w:left="720" w:hanging="720"/>
      </w:pPr>
      <w:r w:rsidRPr="003037BF">
        <w:t xml:space="preserve">Sîrbu, I., Benedek, A.M. &amp; Sîrbu, M. (2021) Variation partitioning in double-constrained multivariate analyses: linking communities, environment, space, functional traits, and ecological niches. </w:t>
      </w:r>
      <w:r w:rsidRPr="003037BF">
        <w:rPr>
          <w:i/>
        </w:rPr>
        <w:t>Oecologia,</w:t>
      </w:r>
      <w:r w:rsidRPr="003037BF">
        <w:t xml:space="preserve"> </w:t>
      </w:r>
      <w:r w:rsidRPr="003037BF">
        <w:rPr>
          <w:b/>
        </w:rPr>
        <w:t>197,</w:t>
      </w:r>
      <w:r w:rsidRPr="003037BF">
        <w:t xml:space="preserve"> 43-59.</w:t>
      </w:r>
      <w:r w:rsidRPr="004F5197">
        <w:t>https://doi.org/10.1007/s00442-021-05006-6</w:t>
      </w:r>
    </w:p>
    <w:p w14:paraId="2F6E3F70" w14:textId="372C57B4" w:rsidR="003037BF" w:rsidRPr="003037BF" w:rsidRDefault="003037BF" w:rsidP="003037BF">
      <w:pPr>
        <w:pStyle w:val="EndNoteBibliography"/>
        <w:ind w:left="720" w:hanging="720"/>
      </w:pPr>
      <w:r w:rsidRPr="003037BF">
        <w:t xml:space="preserve">ter Braak, C.J.F. (2019) New robust weighted averaging- and model-based methods for assessing trait–environment relationships. </w:t>
      </w:r>
      <w:r w:rsidRPr="003037BF">
        <w:rPr>
          <w:i/>
        </w:rPr>
        <w:t>Methods in Ecology and Evolution,</w:t>
      </w:r>
      <w:r w:rsidRPr="003037BF">
        <w:t xml:space="preserve"> </w:t>
      </w:r>
      <w:r w:rsidRPr="003037BF">
        <w:rPr>
          <w:b/>
        </w:rPr>
        <w:t>10,</w:t>
      </w:r>
      <w:r w:rsidRPr="003037BF">
        <w:t xml:space="preserve"> 1962-1971.</w:t>
      </w:r>
      <w:r w:rsidRPr="004F5197">
        <w:t>https://doi.org/10.1111/2041-210X.13278</w:t>
      </w:r>
    </w:p>
    <w:p w14:paraId="6CB0DCF1" w14:textId="389C359B" w:rsidR="003037BF" w:rsidRPr="003037BF" w:rsidRDefault="003037BF" w:rsidP="003037BF">
      <w:pPr>
        <w:pStyle w:val="EndNoteBibliography"/>
        <w:ind w:left="720" w:hanging="720"/>
      </w:pPr>
      <w:r w:rsidRPr="003037BF">
        <w:t xml:space="preserve">ter Braak, C.J.F. &amp; Barendregt, L.G. (1986) Weighted averaging of species indicator values: its efficiency in environmental calibration. </w:t>
      </w:r>
      <w:r w:rsidRPr="003037BF">
        <w:rPr>
          <w:i/>
        </w:rPr>
        <w:t>Mathematical Biosciences,</w:t>
      </w:r>
      <w:r w:rsidRPr="003037BF">
        <w:t xml:space="preserve"> </w:t>
      </w:r>
      <w:r w:rsidRPr="003037BF">
        <w:rPr>
          <w:b/>
        </w:rPr>
        <w:t>78,</w:t>
      </w:r>
      <w:r w:rsidRPr="003037BF">
        <w:t xml:space="preserve"> 57-72.</w:t>
      </w:r>
      <w:r w:rsidRPr="004F5197">
        <w:t>http://dx.doi.org/10.1016/0025-5564(86)90031-3</w:t>
      </w:r>
    </w:p>
    <w:p w14:paraId="7443C6E1" w14:textId="12CE550A" w:rsidR="003037BF" w:rsidRPr="003037BF" w:rsidRDefault="003037BF" w:rsidP="003037BF">
      <w:pPr>
        <w:pStyle w:val="EndNoteBibliography"/>
        <w:ind w:left="720" w:hanging="720"/>
      </w:pPr>
      <w:r w:rsidRPr="003037BF">
        <w:t xml:space="preserve">ter Braak, C.J.F., Cormont, A. &amp; Dray, S. (2012) Improved testing of species traits–environment relationships in the fourth-corner problem. </w:t>
      </w:r>
      <w:r w:rsidRPr="003037BF">
        <w:rPr>
          <w:i/>
        </w:rPr>
        <w:t>Ecology,</w:t>
      </w:r>
      <w:r w:rsidRPr="003037BF">
        <w:t xml:space="preserve"> </w:t>
      </w:r>
      <w:r w:rsidRPr="003037BF">
        <w:rPr>
          <w:b/>
        </w:rPr>
        <w:t>93,</w:t>
      </w:r>
      <w:r w:rsidRPr="003037BF">
        <w:t xml:space="preserve"> 1525-1526.</w:t>
      </w:r>
      <w:r w:rsidRPr="004F5197">
        <w:t>http://dx.doi.org/10.1890/12-0126.1</w:t>
      </w:r>
    </w:p>
    <w:p w14:paraId="65D69606" w14:textId="19CD51F4" w:rsidR="003037BF" w:rsidRDefault="003037BF" w:rsidP="003037BF">
      <w:pPr>
        <w:pStyle w:val="EndNoteBibliography"/>
        <w:ind w:left="720" w:hanging="720"/>
      </w:pPr>
      <w:r w:rsidRPr="003037BF">
        <w:t xml:space="preserve">ter Braak, C.J.F. &amp; Looman, C.W.N. (1986) Weighted averaging, logistic regression and the Gaussian response model. </w:t>
      </w:r>
      <w:r w:rsidRPr="003037BF">
        <w:rPr>
          <w:i/>
        </w:rPr>
        <w:t>Vegetatio,</w:t>
      </w:r>
      <w:r w:rsidRPr="003037BF">
        <w:t xml:space="preserve"> </w:t>
      </w:r>
      <w:r w:rsidRPr="003037BF">
        <w:rPr>
          <w:b/>
        </w:rPr>
        <w:t>65,</w:t>
      </w:r>
      <w:r w:rsidRPr="003037BF">
        <w:t xml:space="preserve"> 3-11.</w:t>
      </w:r>
      <w:r w:rsidRPr="004F5197">
        <w:t>http://dx.doi.org/10.1007/BF00032121</w:t>
      </w:r>
    </w:p>
    <w:p w14:paraId="5289A3EA" w14:textId="77777777" w:rsidR="004F5197" w:rsidRPr="003037BF" w:rsidRDefault="004F5197" w:rsidP="004F5197">
      <w:pPr>
        <w:pStyle w:val="EndNoteBibliography"/>
        <w:ind w:left="720" w:hanging="720"/>
      </w:pPr>
      <w:r w:rsidRPr="003037BF">
        <w:t xml:space="preserve">ter Braak, C.J.F. &amp; Šmilauer, P. (2018) </w:t>
      </w:r>
      <w:r w:rsidRPr="003037BF">
        <w:rPr>
          <w:i/>
        </w:rPr>
        <w:t>Canoco reference manual and user's guide: software for ordination (version 5.10).</w:t>
      </w:r>
      <w:r w:rsidRPr="003037BF">
        <w:t xml:space="preserve"> Microcomputer Power, Ithaca, USA</w:t>
      </w:r>
    </w:p>
    <w:p w14:paraId="356B3107" w14:textId="4D21C90D" w:rsidR="003037BF" w:rsidRPr="003037BF" w:rsidRDefault="003037BF" w:rsidP="003037BF">
      <w:pPr>
        <w:pStyle w:val="EndNoteBibliography"/>
        <w:ind w:left="720" w:hanging="720"/>
        <w:rPr>
          <w:u w:val="single"/>
        </w:rPr>
      </w:pPr>
      <w:r w:rsidRPr="003037BF">
        <w:t xml:space="preserve">ter Braak, C.J.F., Peres-Neto, P.R. &amp; Dray, S. (2018a) Simple parametric tests for trait–environment association. </w:t>
      </w:r>
      <w:r w:rsidRPr="003037BF">
        <w:rPr>
          <w:i/>
        </w:rPr>
        <w:t>Journal of Vegetation Science,</w:t>
      </w:r>
      <w:r w:rsidRPr="003037BF">
        <w:t xml:space="preserve"> </w:t>
      </w:r>
      <w:r w:rsidRPr="003037BF">
        <w:rPr>
          <w:b/>
        </w:rPr>
        <w:t>29,</w:t>
      </w:r>
      <w:r w:rsidRPr="003037BF">
        <w:t xml:space="preserve"> 801-811.</w:t>
      </w:r>
      <w:r w:rsidRPr="004F5197">
        <w:rPr>
          <w:u w:val="single"/>
        </w:rPr>
        <w:t>https://doi.org//10.1111/jvs.12666</w:t>
      </w:r>
    </w:p>
    <w:p w14:paraId="6E9D1F93" w14:textId="4379C785" w:rsidR="003037BF" w:rsidRPr="003037BF" w:rsidRDefault="003037BF" w:rsidP="004F5197">
      <w:pPr>
        <w:pStyle w:val="EndNoteBibliography"/>
        <w:ind w:left="720" w:hanging="720"/>
      </w:pPr>
      <w:r w:rsidRPr="003037BF">
        <w:t xml:space="preserve">ter Braak, C.J.F., Šmilauer, P. &amp; Dray, S. (2018b) Algorithms and biplots for double constrained correspondence analysis. </w:t>
      </w:r>
      <w:r w:rsidRPr="003037BF">
        <w:rPr>
          <w:i/>
        </w:rPr>
        <w:t>Environmental and Ecological Statistics,</w:t>
      </w:r>
      <w:r w:rsidRPr="003037BF">
        <w:t xml:space="preserve"> </w:t>
      </w:r>
      <w:r w:rsidRPr="003037BF">
        <w:rPr>
          <w:b/>
        </w:rPr>
        <w:t>25,</w:t>
      </w:r>
      <w:r w:rsidRPr="003037BF">
        <w:t xml:space="preserve"> 171-197.</w:t>
      </w:r>
      <w:r w:rsidRPr="004F5197">
        <w:rPr>
          <w:u w:val="single"/>
        </w:rPr>
        <w:t>https://doi.org/10.1007/s10651-017-0395-x</w:t>
      </w:r>
    </w:p>
    <w:p w14:paraId="7F757BC6" w14:textId="2CFAA555" w:rsidR="003037BF" w:rsidRPr="003037BF" w:rsidRDefault="003037BF" w:rsidP="003037BF">
      <w:pPr>
        <w:pStyle w:val="EndNoteBibliography"/>
        <w:ind w:left="720" w:hanging="720"/>
      </w:pPr>
      <w:r w:rsidRPr="003037BF">
        <w:t xml:space="preserve">van Buuren, S. &amp; Groothuis-Oudshoorn, K. (2011) mice: Multivariate Imputation by Chained Equations in R. </w:t>
      </w:r>
      <w:r w:rsidRPr="003037BF">
        <w:rPr>
          <w:i/>
        </w:rPr>
        <w:t>Journal of Statistical Software,</w:t>
      </w:r>
      <w:r w:rsidRPr="003037BF">
        <w:t xml:space="preserve"> </w:t>
      </w:r>
      <w:r w:rsidRPr="003037BF">
        <w:rPr>
          <w:b/>
        </w:rPr>
        <w:t>45,</w:t>
      </w:r>
      <w:r w:rsidRPr="003037BF">
        <w:t xml:space="preserve"> 1 - 67.</w:t>
      </w:r>
      <w:r w:rsidRPr="004F5197">
        <w:t>https://www.jstatsoft.org/index.php/jss/article/view/v045i03</w:t>
      </w:r>
    </w:p>
    <w:p w14:paraId="32987941" w14:textId="29384804" w:rsidR="003037BF" w:rsidRPr="003037BF" w:rsidRDefault="003037BF" w:rsidP="003037BF">
      <w:pPr>
        <w:pStyle w:val="EndNoteBibliography"/>
        <w:ind w:left="720" w:hanging="720"/>
      </w:pPr>
      <w:r w:rsidRPr="003037BF">
        <w:t xml:space="preserve">Zelený, D. (2018) Which results of the standard test for community weighted mean approach are too optimistic? </w:t>
      </w:r>
      <w:r w:rsidRPr="003037BF">
        <w:rPr>
          <w:i/>
        </w:rPr>
        <w:t>Journal of Vegetation Science,</w:t>
      </w:r>
      <w:r w:rsidRPr="003037BF">
        <w:t xml:space="preserve"> </w:t>
      </w:r>
      <w:r w:rsidRPr="003037BF">
        <w:rPr>
          <w:b/>
        </w:rPr>
        <w:t>29,</w:t>
      </w:r>
      <w:r w:rsidRPr="003037BF">
        <w:t xml:space="preserve"> 953-966.</w:t>
      </w:r>
      <w:r w:rsidRPr="004F5197">
        <w:t>https://doi.org/10.1111/jvs.12688</w:t>
      </w:r>
    </w:p>
    <w:p w14:paraId="69AD5CE2" w14:textId="77777777" w:rsidR="006A77C6" w:rsidRDefault="006A77C6" w:rsidP="00CB1D7E">
      <w:pPr>
        <w:pStyle w:val="BodyText"/>
      </w:pPr>
    </w:p>
    <w:bookmarkEnd w:id="1"/>
    <w:p w14:paraId="062B7168" w14:textId="77777777" w:rsidR="006A77C6" w:rsidRDefault="006A77C6" w:rsidP="00CB1D7E">
      <w:pPr>
        <w:pStyle w:val="BodyText"/>
      </w:pPr>
    </w:p>
    <w:sectPr w:rsidR="006A77C6">
      <w:footerReference w:type="default" r:id="rId14"/>
      <w:pgSz w:w="11906" w:h="16838"/>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ssum, Bart-Jan van" w:date="2024-10-25T17:09:00Z" w:initials="BvR">
    <w:p w14:paraId="2ECE3E0D" w14:textId="77777777" w:rsidR="000D3E59" w:rsidRDefault="000D3E59" w:rsidP="000D3E59">
      <w:pPr>
        <w:pStyle w:val="CommentText"/>
        <w:jc w:val="left"/>
      </w:pPr>
      <w:r>
        <w:rPr>
          <w:rStyle w:val="CommentReference"/>
        </w:rPr>
        <w:annotationRef/>
      </w:r>
      <w:r>
        <w:rPr>
          <w:lang w:val="en-US"/>
        </w:rPr>
        <w:t>In the rest of the paragraph only two are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E3E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64F31" w16cex:dateUtc="2024-10-2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E3E0D" w16cid:durableId="2AC64F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A3DB" w14:textId="77777777" w:rsidR="008B6920" w:rsidRDefault="008B6920">
      <w:r>
        <w:separator/>
      </w:r>
    </w:p>
  </w:endnote>
  <w:endnote w:type="continuationSeparator" w:id="0">
    <w:p w14:paraId="04324682" w14:textId="77777777" w:rsidR="008B6920" w:rsidRDefault="008B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976894"/>
      <w:docPartObj>
        <w:docPartGallery w:val="Page Numbers (Bottom of Page)"/>
        <w:docPartUnique/>
      </w:docPartObj>
    </w:sdtPr>
    <w:sdtEndPr>
      <w:rPr>
        <w:noProof/>
      </w:rPr>
    </w:sdtEndPr>
    <w:sdtContent>
      <w:p w14:paraId="47A172B8" w14:textId="77777777" w:rsidR="000B5ED5" w:rsidRDefault="000B5ED5">
        <w:pPr>
          <w:pStyle w:val="Footer"/>
          <w:jc w:val="center"/>
        </w:pPr>
        <w:r>
          <w:fldChar w:fldCharType="begin"/>
        </w:r>
        <w:r>
          <w:instrText xml:space="preserve"> PAGE   \* MERGEFORMAT </w:instrText>
        </w:r>
        <w:r>
          <w:fldChar w:fldCharType="separate"/>
        </w:r>
        <w:r w:rsidR="007C64AD">
          <w:rPr>
            <w:noProof/>
          </w:rPr>
          <w:t>1</w:t>
        </w:r>
        <w:r>
          <w:rPr>
            <w:noProof/>
          </w:rPr>
          <w:fldChar w:fldCharType="end"/>
        </w:r>
      </w:p>
    </w:sdtContent>
  </w:sdt>
  <w:p w14:paraId="17BAC7B3" w14:textId="77777777" w:rsidR="000B5ED5" w:rsidRDefault="000B5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779B" w14:textId="77777777" w:rsidR="008B6920" w:rsidRDefault="008B6920">
      <w:r>
        <w:separator/>
      </w:r>
    </w:p>
  </w:footnote>
  <w:footnote w:type="continuationSeparator" w:id="0">
    <w:p w14:paraId="13102D1D" w14:textId="77777777" w:rsidR="008B6920" w:rsidRDefault="008B6920">
      <w:r>
        <w:continuationSeparator/>
      </w:r>
    </w:p>
  </w:footnote>
  <w:footnote w:id="1">
    <w:p w14:paraId="1D31A582" w14:textId="68C5C977" w:rsidR="00907DCC" w:rsidRDefault="00907DCC">
      <w:pPr>
        <w:pStyle w:val="FootnoteText"/>
      </w:pPr>
      <w:r>
        <w:rPr>
          <w:rStyle w:val="FootnoteReference"/>
        </w:rPr>
        <w:footnoteRef/>
      </w:r>
      <w:r>
        <w:t xml:space="preserve"> </w:t>
      </w:r>
      <w:r w:rsidRPr="00203D13">
        <w:rPr>
          <w:szCs w:val="24"/>
        </w:rPr>
        <w:t>The t-values for traits are obtained by regressing the unconstrained species scores on to the traits. Similarly, the t-values for the environmental variables are obtained by regressing the unconstrained site scores on to the environmental variables. Small such t-values (less than 2 in absolute value) indicate non-significant effects, even if the associated standardized regression coefficient is large. But be aware that values larger than 2 in absolute value do not necessarily indicate significance, as they are not t-distributed in reduced-rank regression.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1205E92"/>
    <w:lvl w:ilvl="0">
      <w:start w:val="1"/>
      <w:numFmt w:val="decimal"/>
      <w:pStyle w:val="Heading1"/>
      <w:lvlText w:val="%1."/>
      <w:legacy w:legacy="1" w:legacySpace="144" w:legacyIndent="0"/>
      <w:lvlJc w:val="center"/>
      <w:rPr>
        <w:b/>
        <w:i w:val="0"/>
      </w:rPr>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4852A5D"/>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26985356"/>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2DCD409A"/>
    <w:multiLevelType w:val="singleLevel"/>
    <w:tmpl w:val="9BA6DFD8"/>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34B7C78"/>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397A4256"/>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400A7B6D"/>
    <w:multiLevelType w:val="singleLevel"/>
    <w:tmpl w:val="7A64E05A"/>
    <w:lvl w:ilvl="0">
      <w:start w:val="1"/>
      <w:numFmt w:val="decimal"/>
      <w:lvlText w:val="%1."/>
      <w:lvlJc w:val="left"/>
      <w:pPr>
        <w:tabs>
          <w:tab w:val="num" w:pos="360"/>
        </w:tabs>
        <w:ind w:left="360" w:hanging="360"/>
      </w:pPr>
    </w:lvl>
  </w:abstractNum>
  <w:abstractNum w:abstractNumId="7" w15:restartNumberingAfterBreak="0">
    <w:nsid w:val="52A84DB0"/>
    <w:multiLevelType w:val="singleLevel"/>
    <w:tmpl w:val="9BA6DFD8"/>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36B7214"/>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538B50FD"/>
    <w:multiLevelType w:val="hybridMultilevel"/>
    <w:tmpl w:val="914ED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C0285"/>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6C1B1579"/>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7F4E2D6F"/>
    <w:multiLevelType w:val="singleLevel"/>
    <w:tmpl w:val="9BA6DFD8"/>
    <w:lvl w:ilvl="0">
      <w:start w:val="1"/>
      <w:numFmt w:val="bullet"/>
      <w:lvlText w:val=""/>
      <w:lvlJc w:val="left"/>
      <w:pPr>
        <w:tabs>
          <w:tab w:val="num" w:pos="360"/>
        </w:tabs>
        <w:ind w:left="360" w:hanging="360"/>
      </w:pPr>
      <w:rPr>
        <w:rFonts w:ascii="Wingdings" w:hAnsi="Wingdings" w:hint="default"/>
      </w:rPr>
    </w:lvl>
  </w:abstractNum>
  <w:num w:numId="1" w16cid:durableId="979380013">
    <w:abstractNumId w:val="4"/>
  </w:num>
  <w:num w:numId="2" w16cid:durableId="696082507">
    <w:abstractNumId w:val="2"/>
  </w:num>
  <w:num w:numId="3" w16cid:durableId="435253224">
    <w:abstractNumId w:val="1"/>
  </w:num>
  <w:num w:numId="4" w16cid:durableId="1359548974">
    <w:abstractNumId w:val="3"/>
  </w:num>
  <w:num w:numId="5" w16cid:durableId="1111512613">
    <w:abstractNumId w:val="11"/>
  </w:num>
  <w:num w:numId="6" w16cid:durableId="1508254330">
    <w:abstractNumId w:val="12"/>
  </w:num>
  <w:num w:numId="7" w16cid:durableId="1282373024">
    <w:abstractNumId w:val="10"/>
  </w:num>
  <w:num w:numId="8" w16cid:durableId="275334985">
    <w:abstractNumId w:val="7"/>
  </w:num>
  <w:num w:numId="9" w16cid:durableId="526331124">
    <w:abstractNumId w:val="8"/>
  </w:num>
  <w:num w:numId="10" w16cid:durableId="1619484730">
    <w:abstractNumId w:val="5"/>
  </w:num>
  <w:num w:numId="11" w16cid:durableId="1054355384">
    <w:abstractNumId w:val="6"/>
  </w:num>
  <w:num w:numId="12" w16cid:durableId="688990888">
    <w:abstractNumId w:val="0"/>
  </w:num>
  <w:num w:numId="13" w16cid:durableId="155184229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um, Bart-Jan van">
    <w15:presenceInfo w15:providerId="None" w15:userId="Rossum, Bart-Jan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eth Ecology Evolution_UR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vw9p0x9esseued2aaxtzwj2dfvpexw92tx&quot;&gt;CajoRef0&lt;record-ids&gt;&lt;item&gt;44&lt;/item&gt;&lt;item&gt;49&lt;/item&gt;&lt;item&gt;834&lt;/item&gt;&lt;item&gt;4758&lt;/item&gt;&lt;item&gt;4984&lt;/item&gt;&lt;item&gt;5003&lt;/item&gt;&lt;item&gt;5022&lt;/item&gt;&lt;item&gt;5035&lt;/item&gt;&lt;item&gt;5137&lt;/item&gt;&lt;item&gt;6189&lt;/item&gt;&lt;item&gt;6209&lt;/item&gt;&lt;item&gt;6277&lt;/item&gt;&lt;item&gt;6278&lt;/item&gt;&lt;item&gt;6310&lt;/item&gt;&lt;item&gt;6399&lt;/item&gt;&lt;item&gt;6469&lt;/item&gt;&lt;item&gt;6510&lt;/item&gt;&lt;item&gt;6518&lt;/item&gt;&lt;item&gt;6575&lt;/item&gt;&lt;item&gt;6616&lt;/item&gt;&lt;item&gt;6619&lt;/item&gt;&lt;item&gt;6743&lt;/item&gt;&lt;item&gt;6771&lt;/item&gt;&lt;item&gt;6791&lt;/item&gt;&lt;item&gt;6805&lt;/item&gt;&lt;item&gt;6810&lt;/item&gt;&lt;item&gt;6811&lt;/item&gt;&lt;/record-ids&gt;&lt;/item&gt;&lt;/Libraries&gt;"/>
  </w:docVars>
  <w:rsids>
    <w:rsidRoot w:val="004D702B"/>
    <w:rsid w:val="00005A5D"/>
    <w:rsid w:val="0001004C"/>
    <w:rsid w:val="0001653C"/>
    <w:rsid w:val="00022147"/>
    <w:rsid w:val="0002461B"/>
    <w:rsid w:val="00027001"/>
    <w:rsid w:val="0003013C"/>
    <w:rsid w:val="00030ACB"/>
    <w:rsid w:val="000364D2"/>
    <w:rsid w:val="00040DCC"/>
    <w:rsid w:val="000662FB"/>
    <w:rsid w:val="00067078"/>
    <w:rsid w:val="000954D3"/>
    <w:rsid w:val="00095D1C"/>
    <w:rsid w:val="000A47D2"/>
    <w:rsid w:val="000A5979"/>
    <w:rsid w:val="000B1A6D"/>
    <w:rsid w:val="000B5ED5"/>
    <w:rsid w:val="000C4261"/>
    <w:rsid w:val="000D3E59"/>
    <w:rsid w:val="000E3B2D"/>
    <w:rsid w:val="000F5743"/>
    <w:rsid w:val="00103F33"/>
    <w:rsid w:val="00107064"/>
    <w:rsid w:val="001166C9"/>
    <w:rsid w:val="001226CC"/>
    <w:rsid w:val="0012284B"/>
    <w:rsid w:val="001301CC"/>
    <w:rsid w:val="001329A0"/>
    <w:rsid w:val="00132DB2"/>
    <w:rsid w:val="00133600"/>
    <w:rsid w:val="001364C9"/>
    <w:rsid w:val="00144DC4"/>
    <w:rsid w:val="00153984"/>
    <w:rsid w:val="00162927"/>
    <w:rsid w:val="00170D61"/>
    <w:rsid w:val="001813E7"/>
    <w:rsid w:val="00183D02"/>
    <w:rsid w:val="0019599F"/>
    <w:rsid w:val="001A7D0D"/>
    <w:rsid w:val="001B7DF4"/>
    <w:rsid w:val="001C0CF4"/>
    <w:rsid w:val="001C3916"/>
    <w:rsid w:val="001C6AB9"/>
    <w:rsid w:val="001C7CC3"/>
    <w:rsid w:val="001D09B3"/>
    <w:rsid w:val="001D5AFF"/>
    <w:rsid w:val="001E3E01"/>
    <w:rsid w:val="00200E98"/>
    <w:rsid w:val="0020125E"/>
    <w:rsid w:val="00202185"/>
    <w:rsid w:val="00203D13"/>
    <w:rsid w:val="00203ED2"/>
    <w:rsid w:val="00224611"/>
    <w:rsid w:val="002247F7"/>
    <w:rsid w:val="00224E5D"/>
    <w:rsid w:val="002257CD"/>
    <w:rsid w:val="002277BB"/>
    <w:rsid w:val="00230937"/>
    <w:rsid w:val="002333D1"/>
    <w:rsid w:val="0023438E"/>
    <w:rsid w:val="00235A9D"/>
    <w:rsid w:val="00235B63"/>
    <w:rsid w:val="0026146E"/>
    <w:rsid w:val="00266D8C"/>
    <w:rsid w:val="0028014C"/>
    <w:rsid w:val="00280879"/>
    <w:rsid w:val="002935EB"/>
    <w:rsid w:val="00293601"/>
    <w:rsid w:val="002945E2"/>
    <w:rsid w:val="002A1718"/>
    <w:rsid w:val="002A5BE7"/>
    <w:rsid w:val="002A7C10"/>
    <w:rsid w:val="002C28F3"/>
    <w:rsid w:val="002C647E"/>
    <w:rsid w:val="002D30E0"/>
    <w:rsid w:val="002D3EDB"/>
    <w:rsid w:val="002E536E"/>
    <w:rsid w:val="002F2F8E"/>
    <w:rsid w:val="002F5D25"/>
    <w:rsid w:val="003037BF"/>
    <w:rsid w:val="003113E7"/>
    <w:rsid w:val="00312B2A"/>
    <w:rsid w:val="00312F4D"/>
    <w:rsid w:val="00314769"/>
    <w:rsid w:val="00316094"/>
    <w:rsid w:val="00322467"/>
    <w:rsid w:val="00323830"/>
    <w:rsid w:val="00324A18"/>
    <w:rsid w:val="0033038F"/>
    <w:rsid w:val="00367E0A"/>
    <w:rsid w:val="00382195"/>
    <w:rsid w:val="003824B4"/>
    <w:rsid w:val="00387227"/>
    <w:rsid w:val="00395365"/>
    <w:rsid w:val="003A2B86"/>
    <w:rsid w:val="003B488D"/>
    <w:rsid w:val="003B5220"/>
    <w:rsid w:val="003B5CF0"/>
    <w:rsid w:val="003B731A"/>
    <w:rsid w:val="003D7BC6"/>
    <w:rsid w:val="003E11C4"/>
    <w:rsid w:val="003F36DC"/>
    <w:rsid w:val="003F5D75"/>
    <w:rsid w:val="00402411"/>
    <w:rsid w:val="00414A95"/>
    <w:rsid w:val="00424D4B"/>
    <w:rsid w:val="0043042E"/>
    <w:rsid w:val="00437CF3"/>
    <w:rsid w:val="00445483"/>
    <w:rsid w:val="0045077A"/>
    <w:rsid w:val="00453CB8"/>
    <w:rsid w:val="00456EF1"/>
    <w:rsid w:val="00461B4C"/>
    <w:rsid w:val="00471315"/>
    <w:rsid w:val="0047728B"/>
    <w:rsid w:val="004802F8"/>
    <w:rsid w:val="00487392"/>
    <w:rsid w:val="00494D77"/>
    <w:rsid w:val="004B3C2A"/>
    <w:rsid w:val="004B4C1E"/>
    <w:rsid w:val="004B610B"/>
    <w:rsid w:val="004C1A42"/>
    <w:rsid w:val="004D4B79"/>
    <w:rsid w:val="004D702B"/>
    <w:rsid w:val="004F5197"/>
    <w:rsid w:val="00504D33"/>
    <w:rsid w:val="00510ADE"/>
    <w:rsid w:val="005300EC"/>
    <w:rsid w:val="005368FC"/>
    <w:rsid w:val="00536F47"/>
    <w:rsid w:val="00551C22"/>
    <w:rsid w:val="00552209"/>
    <w:rsid w:val="005642A9"/>
    <w:rsid w:val="00573E81"/>
    <w:rsid w:val="005831BA"/>
    <w:rsid w:val="005928CD"/>
    <w:rsid w:val="005935CB"/>
    <w:rsid w:val="005A2856"/>
    <w:rsid w:val="005A74CD"/>
    <w:rsid w:val="005B4C4A"/>
    <w:rsid w:val="005C6CA6"/>
    <w:rsid w:val="005F01B4"/>
    <w:rsid w:val="005F2302"/>
    <w:rsid w:val="00614E5C"/>
    <w:rsid w:val="00616880"/>
    <w:rsid w:val="00621194"/>
    <w:rsid w:val="006212EC"/>
    <w:rsid w:val="00621408"/>
    <w:rsid w:val="00633EAD"/>
    <w:rsid w:val="00636231"/>
    <w:rsid w:val="006403FB"/>
    <w:rsid w:val="006515E7"/>
    <w:rsid w:val="00652D2A"/>
    <w:rsid w:val="00652FDD"/>
    <w:rsid w:val="00670A41"/>
    <w:rsid w:val="00674CFF"/>
    <w:rsid w:val="006773F4"/>
    <w:rsid w:val="00677EE3"/>
    <w:rsid w:val="00686B2E"/>
    <w:rsid w:val="00687007"/>
    <w:rsid w:val="006876AD"/>
    <w:rsid w:val="006A141D"/>
    <w:rsid w:val="006A77C6"/>
    <w:rsid w:val="006A7B31"/>
    <w:rsid w:val="006D09BE"/>
    <w:rsid w:val="006D1F73"/>
    <w:rsid w:val="006D3779"/>
    <w:rsid w:val="006E78B8"/>
    <w:rsid w:val="006F5110"/>
    <w:rsid w:val="00700EDB"/>
    <w:rsid w:val="007022EB"/>
    <w:rsid w:val="0070427F"/>
    <w:rsid w:val="007113C3"/>
    <w:rsid w:val="0071315A"/>
    <w:rsid w:val="007176BE"/>
    <w:rsid w:val="00723FEB"/>
    <w:rsid w:val="007275A2"/>
    <w:rsid w:val="00734B24"/>
    <w:rsid w:val="007410AA"/>
    <w:rsid w:val="00741DFB"/>
    <w:rsid w:val="007438FC"/>
    <w:rsid w:val="00744903"/>
    <w:rsid w:val="00753B21"/>
    <w:rsid w:val="007735C9"/>
    <w:rsid w:val="00791617"/>
    <w:rsid w:val="00791AA2"/>
    <w:rsid w:val="007953DE"/>
    <w:rsid w:val="007A3249"/>
    <w:rsid w:val="007B457C"/>
    <w:rsid w:val="007C11F2"/>
    <w:rsid w:val="007C64AD"/>
    <w:rsid w:val="007D1AB3"/>
    <w:rsid w:val="007D1ED0"/>
    <w:rsid w:val="007E45BF"/>
    <w:rsid w:val="007E4EFE"/>
    <w:rsid w:val="007F4D09"/>
    <w:rsid w:val="00800838"/>
    <w:rsid w:val="00801622"/>
    <w:rsid w:val="008022C3"/>
    <w:rsid w:val="00802FD1"/>
    <w:rsid w:val="00816A37"/>
    <w:rsid w:val="00821F77"/>
    <w:rsid w:val="008365F8"/>
    <w:rsid w:val="00841551"/>
    <w:rsid w:val="0084422C"/>
    <w:rsid w:val="008462E8"/>
    <w:rsid w:val="008538D4"/>
    <w:rsid w:val="00860626"/>
    <w:rsid w:val="00861576"/>
    <w:rsid w:val="008752CA"/>
    <w:rsid w:val="008862D3"/>
    <w:rsid w:val="00886A87"/>
    <w:rsid w:val="008A4982"/>
    <w:rsid w:val="008B1874"/>
    <w:rsid w:val="008B6920"/>
    <w:rsid w:val="008C142B"/>
    <w:rsid w:val="008C224E"/>
    <w:rsid w:val="008F5BCF"/>
    <w:rsid w:val="00900819"/>
    <w:rsid w:val="0090571F"/>
    <w:rsid w:val="00907DCC"/>
    <w:rsid w:val="00912B54"/>
    <w:rsid w:val="00914EEA"/>
    <w:rsid w:val="00921000"/>
    <w:rsid w:val="00933911"/>
    <w:rsid w:val="00960FB6"/>
    <w:rsid w:val="0098178D"/>
    <w:rsid w:val="009906CE"/>
    <w:rsid w:val="009949B4"/>
    <w:rsid w:val="009969D7"/>
    <w:rsid w:val="009A3853"/>
    <w:rsid w:val="009C28F3"/>
    <w:rsid w:val="009C3F11"/>
    <w:rsid w:val="009D0D88"/>
    <w:rsid w:val="009D483D"/>
    <w:rsid w:val="009D75E0"/>
    <w:rsid w:val="009E1550"/>
    <w:rsid w:val="009F139E"/>
    <w:rsid w:val="00A00CE8"/>
    <w:rsid w:val="00A14BF5"/>
    <w:rsid w:val="00A214DD"/>
    <w:rsid w:val="00A3666E"/>
    <w:rsid w:val="00A36F0D"/>
    <w:rsid w:val="00A403F1"/>
    <w:rsid w:val="00A44366"/>
    <w:rsid w:val="00A46146"/>
    <w:rsid w:val="00A53CD3"/>
    <w:rsid w:val="00A575A8"/>
    <w:rsid w:val="00A57965"/>
    <w:rsid w:val="00A624E9"/>
    <w:rsid w:val="00A62DD9"/>
    <w:rsid w:val="00A65B21"/>
    <w:rsid w:val="00A67C27"/>
    <w:rsid w:val="00A709AD"/>
    <w:rsid w:val="00A83C14"/>
    <w:rsid w:val="00A83EC0"/>
    <w:rsid w:val="00A909B9"/>
    <w:rsid w:val="00A91BA7"/>
    <w:rsid w:val="00AA1152"/>
    <w:rsid w:val="00AA5212"/>
    <w:rsid w:val="00AB0C74"/>
    <w:rsid w:val="00AB1D77"/>
    <w:rsid w:val="00AB36B3"/>
    <w:rsid w:val="00AB38A3"/>
    <w:rsid w:val="00AB3EAC"/>
    <w:rsid w:val="00AF1B8A"/>
    <w:rsid w:val="00B03E96"/>
    <w:rsid w:val="00B047AE"/>
    <w:rsid w:val="00B0538A"/>
    <w:rsid w:val="00B1370A"/>
    <w:rsid w:val="00B21578"/>
    <w:rsid w:val="00B2656F"/>
    <w:rsid w:val="00B30471"/>
    <w:rsid w:val="00B318DD"/>
    <w:rsid w:val="00B43AE4"/>
    <w:rsid w:val="00B463E4"/>
    <w:rsid w:val="00B51A53"/>
    <w:rsid w:val="00B609B8"/>
    <w:rsid w:val="00B67597"/>
    <w:rsid w:val="00B70544"/>
    <w:rsid w:val="00B7063B"/>
    <w:rsid w:val="00B73BAE"/>
    <w:rsid w:val="00B73DFF"/>
    <w:rsid w:val="00B75F22"/>
    <w:rsid w:val="00B7727B"/>
    <w:rsid w:val="00B815BA"/>
    <w:rsid w:val="00B84418"/>
    <w:rsid w:val="00B92AF8"/>
    <w:rsid w:val="00B955BE"/>
    <w:rsid w:val="00B9772A"/>
    <w:rsid w:val="00BA4481"/>
    <w:rsid w:val="00BB31F8"/>
    <w:rsid w:val="00BB485E"/>
    <w:rsid w:val="00BB5977"/>
    <w:rsid w:val="00BC36A8"/>
    <w:rsid w:val="00BE4D06"/>
    <w:rsid w:val="00BF36E0"/>
    <w:rsid w:val="00C025E2"/>
    <w:rsid w:val="00C04595"/>
    <w:rsid w:val="00C10E42"/>
    <w:rsid w:val="00C17697"/>
    <w:rsid w:val="00C23C09"/>
    <w:rsid w:val="00C2446B"/>
    <w:rsid w:val="00C34C50"/>
    <w:rsid w:val="00C43A20"/>
    <w:rsid w:val="00C62CD6"/>
    <w:rsid w:val="00C63B30"/>
    <w:rsid w:val="00C709AE"/>
    <w:rsid w:val="00C7154B"/>
    <w:rsid w:val="00C722AD"/>
    <w:rsid w:val="00C72E86"/>
    <w:rsid w:val="00C732AD"/>
    <w:rsid w:val="00C777B2"/>
    <w:rsid w:val="00C8212C"/>
    <w:rsid w:val="00C827CF"/>
    <w:rsid w:val="00C95772"/>
    <w:rsid w:val="00CB0F30"/>
    <w:rsid w:val="00CB1B2C"/>
    <w:rsid w:val="00CB1D7E"/>
    <w:rsid w:val="00CB703D"/>
    <w:rsid w:val="00CC61D7"/>
    <w:rsid w:val="00CD494F"/>
    <w:rsid w:val="00CE28CD"/>
    <w:rsid w:val="00D02642"/>
    <w:rsid w:val="00D13D47"/>
    <w:rsid w:val="00D324D6"/>
    <w:rsid w:val="00D3295D"/>
    <w:rsid w:val="00D44E0E"/>
    <w:rsid w:val="00D57988"/>
    <w:rsid w:val="00D736FC"/>
    <w:rsid w:val="00D758BE"/>
    <w:rsid w:val="00DA4ABD"/>
    <w:rsid w:val="00DA5C9F"/>
    <w:rsid w:val="00DB3F82"/>
    <w:rsid w:val="00DC7DD3"/>
    <w:rsid w:val="00DD473F"/>
    <w:rsid w:val="00DD4D14"/>
    <w:rsid w:val="00DE79F1"/>
    <w:rsid w:val="00DF2104"/>
    <w:rsid w:val="00E00BA3"/>
    <w:rsid w:val="00E01B4E"/>
    <w:rsid w:val="00E130FC"/>
    <w:rsid w:val="00E37564"/>
    <w:rsid w:val="00E409FD"/>
    <w:rsid w:val="00E50BA6"/>
    <w:rsid w:val="00E55D04"/>
    <w:rsid w:val="00E63723"/>
    <w:rsid w:val="00E6642C"/>
    <w:rsid w:val="00E72C34"/>
    <w:rsid w:val="00E76274"/>
    <w:rsid w:val="00E77C69"/>
    <w:rsid w:val="00E81FF6"/>
    <w:rsid w:val="00E83AE1"/>
    <w:rsid w:val="00E84B18"/>
    <w:rsid w:val="00EA17F8"/>
    <w:rsid w:val="00EA3C82"/>
    <w:rsid w:val="00EA56C8"/>
    <w:rsid w:val="00EA6B6C"/>
    <w:rsid w:val="00EB0F4F"/>
    <w:rsid w:val="00EB15FD"/>
    <w:rsid w:val="00EB16F9"/>
    <w:rsid w:val="00EB2574"/>
    <w:rsid w:val="00EB3D92"/>
    <w:rsid w:val="00EB4444"/>
    <w:rsid w:val="00EC1A34"/>
    <w:rsid w:val="00EC49B2"/>
    <w:rsid w:val="00EC790B"/>
    <w:rsid w:val="00ED7734"/>
    <w:rsid w:val="00EE4FC9"/>
    <w:rsid w:val="00EF1953"/>
    <w:rsid w:val="00EF289E"/>
    <w:rsid w:val="00EF2D19"/>
    <w:rsid w:val="00EF3860"/>
    <w:rsid w:val="00EF4AC9"/>
    <w:rsid w:val="00F00808"/>
    <w:rsid w:val="00F01044"/>
    <w:rsid w:val="00F074C2"/>
    <w:rsid w:val="00F079F2"/>
    <w:rsid w:val="00F11B47"/>
    <w:rsid w:val="00F12942"/>
    <w:rsid w:val="00F175AC"/>
    <w:rsid w:val="00F17B4E"/>
    <w:rsid w:val="00F23502"/>
    <w:rsid w:val="00F25CC2"/>
    <w:rsid w:val="00F27BE4"/>
    <w:rsid w:val="00F359D9"/>
    <w:rsid w:val="00F36D0A"/>
    <w:rsid w:val="00F3704C"/>
    <w:rsid w:val="00F451CB"/>
    <w:rsid w:val="00F45921"/>
    <w:rsid w:val="00F559A7"/>
    <w:rsid w:val="00F60168"/>
    <w:rsid w:val="00F665DB"/>
    <w:rsid w:val="00F715BC"/>
    <w:rsid w:val="00F74255"/>
    <w:rsid w:val="00F75AA3"/>
    <w:rsid w:val="00F8009F"/>
    <w:rsid w:val="00F821FD"/>
    <w:rsid w:val="00F92935"/>
    <w:rsid w:val="00F92FEB"/>
    <w:rsid w:val="00FA2FD7"/>
    <w:rsid w:val="00FA4C9F"/>
    <w:rsid w:val="00FA5D1C"/>
    <w:rsid w:val="00FB3325"/>
    <w:rsid w:val="00FB4C5C"/>
    <w:rsid w:val="00FC198B"/>
    <w:rsid w:val="00FC3B28"/>
    <w:rsid w:val="00FD2C9F"/>
    <w:rsid w:val="00FD4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92BD4"/>
  <w15:docId w15:val="{621F23E9-2C92-4789-952F-ABEFCCFA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1194"/>
    <w:pPr>
      <w:jc w:val="both"/>
    </w:pPr>
    <w:rPr>
      <w:sz w:val="24"/>
      <w:lang w:eastAsia="zh-TW"/>
    </w:rPr>
  </w:style>
  <w:style w:type="paragraph" w:styleId="Heading1">
    <w:name w:val="heading 1"/>
    <w:basedOn w:val="Normal"/>
    <w:next w:val="BodyText"/>
    <w:qFormat/>
    <w:pPr>
      <w:keepNext/>
      <w:numPr>
        <w:numId w:val="12"/>
      </w:numPr>
      <w:spacing w:before="240" w:after="60"/>
      <w:ind w:left="360" w:hanging="360"/>
      <w:outlineLvl w:val="0"/>
    </w:pPr>
    <w:rPr>
      <w:rFonts w:ascii="Arial" w:hAnsi="Arial"/>
      <w:b/>
      <w:kern w:val="28"/>
      <w:sz w:val="28"/>
    </w:rPr>
  </w:style>
  <w:style w:type="paragraph" w:styleId="Heading2">
    <w:name w:val="heading 2"/>
    <w:basedOn w:val="Heading1"/>
    <w:next w:val="BodyText"/>
    <w:link w:val="Heading2Char"/>
    <w:qFormat/>
    <w:rsid w:val="00BF36E0"/>
    <w:pPr>
      <w:numPr>
        <w:ilvl w:val="1"/>
      </w:numPr>
      <w:shd w:val="clear" w:color="C0C0C0" w:fill="auto"/>
      <w:spacing w:before="480" w:after="240" w:line="320" w:lineRule="exact"/>
      <w:ind w:left="0" w:firstLine="0"/>
      <w:jc w:val="left"/>
      <w:outlineLvl w:val="1"/>
    </w:pPr>
    <w:rPr>
      <w:kern w:val="0"/>
      <w:sz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rPr>
  </w:style>
  <w:style w:type="paragraph" w:customStyle="1" w:styleId="Equation">
    <w:name w:val="Equation"/>
    <w:basedOn w:val="Normal"/>
    <w:next w:val="Bodytextnoident"/>
    <w:qFormat/>
    <w:rsid w:val="00312B2A"/>
    <w:pPr>
      <w:tabs>
        <w:tab w:val="right" w:pos="8222"/>
      </w:tabs>
      <w:spacing w:after="120"/>
    </w:pPr>
    <w:rPr>
      <w:rFonts w:ascii="Cambria Math" w:hAnsi="Cambria Math"/>
      <w:i/>
      <w:lang w:val="en-US"/>
    </w:rPr>
  </w:style>
  <w:style w:type="paragraph" w:styleId="BodyText">
    <w:name w:val="Body Text"/>
    <w:basedOn w:val="Normal"/>
    <w:link w:val="BodyTextChar"/>
    <w:pPr>
      <w:spacing w:after="120"/>
    </w:pPr>
  </w:style>
  <w:style w:type="paragraph" w:customStyle="1" w:styleId="Bodytextnoident">
    <w:name w:val="Body text no ident"/>
    <w:basedOn w:val="BodyText"/>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character" w:styleId="PlaceholderText">
    <w:name w:val="Placeholder Text"/>
    <w:basedOn w:val="DefaultParagraphFont"/>
    <w:uiPriority w:val="99"/>
    <w:semiHidden/>
    <w:rsid w:val="00B84418"/>
    <w:rPr>
      <w:color w:val="808080"/>
    </w:rPr>
  </w:style>
  <w:style w:type="paragraph" w:styleId="BalloonText">
    <w:name w:val="Balloon Text"/>
    <w:basedOn w:val="Normal"/>
    <w:link w:val="BalloonTextChar"/>
    <w:rsid w:val="00B84418"/>
    <w:rPr>
      <w:rFonts w:ascii="Tahoma" w:hAnsi="Tahoma" w:cs="Tahoma"/>
      <w:sz w:val="16"/>
      <w:szCs w:val="16"/>
    </w:rPr>
  </w:style>
  <w:style w:type="character" w:customStyle="1" w:styleId="BalloonTextChar">
    <w:name w:val="Balloon Text Char"/>
    <w:basedOn w:val="DefaultParagraphFont"/>
    <w:link w:val="BalloonText"/>
    <w:rsid w:val="00B84418"/>
    <w:rPr>
      <w:rFonts w:ascii="Tahoma" w:hAnsi="Tahoma" w:cs="Tahoma"/>
      <w:sz w:val="16"/>
      <w:szCs w:val="16"/>
      <w:lang w:eastAsia="zh-TW"/>
    </w:rPr>
  </w:style>
  <w:style w:type="character" w:customStyle="1" w:styleId="Heading2Char">
    <w:name w:val="Heading 2 Char"/>
    <w:basedOn w:val="DefaultParagraphFont"/>
    <w:link w:val="Heading2"/>
    <w:rsid w:val="00BF36E0"/>
    <w:rPr>
      <w:rFonts w:ascii="Arial" w:hAnsi="Arial"/>
      <w:b/>
      <w:sz w:val="24"/>
      <w:shd w:val="clear" w:color="C0C0C0" w:fill="auto"/>
      <w:lang w:val="en-US" w:eastAsia="nl-NL"/>
    </w:rPr>
  </w:style>
  <w:style w:type="character" w:customStyle="1" w:styleId="FooterChar">
    <w:name w:val="Footer Char"/>
    <w:basedOn w:val="DefaultParagraphFont"/>
    <w:link w:val="Footer"/>
    <w:uiPriority w:val="99"/>
    <w:rsid w:val="000B5ED5"/>
    <w:rPr>
      <w:sz w:val="24"/>
      <w:lang w:eastAsia="zh-TW"/>
    </w:rPr>
  </w:style>
  <w:style w:type="table" w:styleId="TableGrid">
    <w:name w:val="Table Grid"/>
    <w:basedOn w:val="TableNormal"/>
    <w:rsid w:val="007C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firstline">
    <w:name w:val="Normalfirstline"/>
    <w:basedOn w:val="Normal"/>
    <w:rsid w:val="007C64AD"/>
    <w:pPr>
      <w:spacing w:after="60" w:line="240" w:lineRule="atLeast"/>
      <w:ind w:firstLine="432"/>
    </w:pPr>
    <w:rPr>
      <w:lang w:val="en-US" w:eastAsia="nl-NL"/>
    </w:rPr>
  </w:style>
  <w:style w:type="character" w:customStyle="1" w:styleId="InternetLink">
    <w:name w:val="Internet Link"/>
    <w:basedOn w:val="DefaultParagraphFont"/>
    <w:rsid w:val="009D0D88"/>
    <w:rPr>
      <w:color w:val="0000FF"/>
      <w:u w:val="single"/>
    </w:rPr>
  </w:style>
  <w:style w:type="paragraph" w:styleId="NormalWeb">
    <w:name w:val="Normal (Web)"/>
    <w:basedOn w:val="Normal"/>
    <w:uiPriority w:val="99"/>
    <w:semiHidden/>
    <w:unhideWhenUsed/>
    <w:rsid w:val="00F25CC2"/>
    <w:pPr>
      <w:spacing w:before="100" w:beforeAutospacing="1" w:after="100" w:afterAutospacing="1"/>
      <w:jc w:val="left"/>
    </w:pPr>
    <w:rPr>
      <w:szCs w:val="24"/>
      <w:lang w:val="en-US" w:eastAsia="en-US"/>
    </w:rPr>
  </w:style>
  <w:style w:type="character" w:customStyle="1" w:styleId="BodyTextChar">
    <w:name w:val="Body Text Char"/>
    <w:basedOn w:val="DefaultParagraphFont"/>
    <w:link w:val="BodyText"/>
    <w:rsid w:val="00266D8C"/>
    <w:rPr>
      <w:sz w:val="24"/>
      <w:lang w:eastAsia="zh-TW"/>
    </w:rPr>
  </w:style>
  <w:style w:type="paragraph" w:customStyle="1" w:styleId="EndNoteBibliographyTitle">
    <w:name w:val="EndNote Bibliography Title"/>
    <w:basedOn w:val="Normal"/>
    <w:link w:val="EndNoteBibliographyTitleChar"/>
    <w:rsid w:val="00B047AE"/>
    <w:pPr>
      <w:jc w:val="center"/>
    </w:pPr>
    <w:rPr>
      <w:noProof/>
    </w:rPr>
  </w:style>
  <w:style w:type="character" w:customStyle="1" w:styleId="EndNoteBibliographyTitleChar">
    <w:name w:val="EndNote Bibliography Title Char"/>
    <w:basedOn w:val="BodyTextChar"/>
    <w:link w:val="EndNoteBibliographyTitle"/>
    <w:rsid w:val="00B047AE"/>
    <w:rPr>
      <w:noProof/>
      <w:sz w:val="24"/>
      <w:lang w:eastAsia="zh-TW"/>
    </w:rPr>
  </w:style>
  <w:style w:type="paragraph" w:customStyle="1" w:styleId="EndNoteBibliography">
    <w:name w:val="EndNote Bibliography"/>
    <w:basedOn w:val="Normal"/>
    <w:link w:val="EndNoteBibliographyChar"/>
    <w:rsid w:val="00B047AE"/>
    <w:rPr>
      <w:noProof/>
    </w:rPr>
  </w:style>
  <w:style w:type="character" w:customStyle="1" w:styleId="EndNoteBibliographyChar">
    <w:name w:val="EndNote Bibliography Char"/>
    <w:basedOn w:val="BodyTextChar"/>
    <w:link w:val="EndNoteBibliography"/>
    <w:rsid w:val="00B047AE"/>
    <w:rPr>
      <w:noProof/>
      <w:sz w:val="24"/>
      <w:lang w:eastAsia="zh-TW"/>
    </w:rPr>
  </w:style>
  <w:style w:type="character" w:styleId="UnresolvedMention">
    <w:name w:val="Unresolved Mention"/>
    <w:basedOn w:val="DefaultParagraphFont"/>
    <w:uiPriority w:val="99"/>
    <w:semiHidden/>
    <w:unhideWhenUsed/>
    <w:rsid w:val="00B047AE"/>
    <w:rPr>
      <w:color w:val="605E5C"/>
      <w:shd w:val="clear" w:color="auto" w:fill="E1DFDD"/>
    </w:rPr>
  </w:style>
  <w:style w:type="paragraph" w:customStyle="1" w:styleId="Compact">
    <w:name w:val="Compact"/>
    <w:basedOn w:val="BodyText"/>
    <w:qFormat/>
    <w:rsid w:val="00841551"/>
    <w:pPr>
      <w:spacing w:before="36" w:after="36"/>
      <w:jc w:val="left"/>
    </w:pPr>
    <w:rPr>
      <w:rFonts w:asciiTheme="minorHAnsi" w:eastAsiaTheme="minorHAnsi" w:hAnsiTheme="minorHAnsi" w:cstheme="minorBidi"/>
      <w:szCs w:val="24"/>
      <w:lang w:val="en-US" w:eastAsia="en-US"/>
    </w:rPr>
  </w:style>
  <w:style w:type="character" w:customStyle="1" w:styleId="VerbatimChar">
    <w:name w:val="Verbatim Char"/>
    <w:basedOn w:val="DefaultParagraphFont"/>
    <w:link w:val="SourceCode"/>
    <w:rsid w:val="00841551"/>
    <w:rPr>
      <w:rFonts w:ascii="Consolas" w:hAnsi="Consolas"/>
      <w:sz w:val="22"/>
      <w:shd w:val="clear" w:color="auto" w:fill="F8F8F8"/>
    </w:rPr>
  </w:style>
  <w:style w:type="paragraph" w:customStyle="1" w:styleId="SourceCode">
    <w:name w:val="Source Code"/>
    <w:basedOn w:val="Normal"/>
    <w:link w:val="VerbatimChar"/>
    <w:rsid w:val="00841551"/>
    <w:pPr>
      <w:shd w:val="clear" w:color="auto" w:fill="F8F8F8"/>
      <w:wordWrap w:val="0"/>
      <w:spacing w:after="200"/>
      <w:jc w:val="left"/>
    </w:pPr>
    <w:rPr>
      <w:rFonts w:ascii="Consolas" w:hAnsi="Consolas"/>
      <w:sz w:val="22"/>
      <w:lang w:eastAsia="en-GB"/>
    </w:rPr>
  </w:style>
  <w:style w:type="character" w:customStyle="1" w:styleId="DecValTok">
    <w:name w:val="DecValTok"/>
    <w:basedOn w:val="VerbatimChar"/>
    <w:rsid w:val="00841551"/>
    <w:rPr>
      <w:rFonts w:ascii="Consolas" w:hAnsi="Consolas"/>
      <w:color w:val="0000CF"/>
      <w:sz w:val="22"/>
      <w:shd w:val="clear" w:color="auto" w:fill="F8F8F8"/>
    </w:rPr>
  </w:style>
  <w:style w:type="character" w:customStyle="1" w:styleId="SpecialCharTok">
    <w:name w:val="SpecialCharTok"/>
    <w:basedOn w:val="VerbatimChar"/>
    <w:rsid w:val="00841551"/>
    <w:rPr>
      <w:rFonts w:ascii="Consolas" w:hAnsi="Consolas"/>
      <w:b/>
      <w:color w:val="CE5C00"/>
      <w:sz w:val="22"/>
      <w:shd w:val="clear" w:color="auto" w:fill="F8F8F8"/>
    </w:rPr>
  </w:style>
  <w:style w:type="character" w:customStyle="1" w:styleId="StringTok">
    <w:name w:val="StringTok"/>
    <w:basedOn w:val="VerbatimChar"/>
    <w:rsid w:val="00841551"/>
    <w:rPr>
      <w:rFonts w:ascii="Consolas" w:hAnsi="Consolas"/>
      <w:color w:val="4E9A06"/>
      <w:sz w:val="22"/>
      <w:shd w:val="clear" w:color="auto" w:fill="F8F8F8"/>
    </w:rPr>
  </w:style>
  <w:style w:type="character" w:customStyle="1" w:styleId="CommentTok">
    <w:name w:val="CommentTok"/>
    <w:basedOn w:val="VerbatimChar"/>
    <w:rsid w:val="00841551"/>
    <w:rPr>
      <w:rFonts w:ascii="Consolas" w:hAnsi="Consolas"/>
      <w:i/>
      <w:color w:val="8F5902"/>
      <w:sz w:val="22"/>
      <w:shd w:val="clear" w:color="auto" w:fill="F8F8F8"/>
    </w:rPr>
  </w:style>
  <w:style w:type="character" w:customStyle="1" w:styleId="OtherTok">
    <w:name w:val="OtherTok"/>
    <w:basedOn w:val="VerbatimChar"/>
    <w:rsid w:val="00841551"/>
    <w:rPr>
      <w:rFonts w:ascii="Consolas" w:hAnsi="Consolas"/>
      <w:color w:val="8F5902"/>
      <w:sz w:val="22"/>
      <w:shd w:val="clear" w:color="auto" w:fill="F8F8F8"/>
    </w:rPr>
  </w:style>
  <w:style w:type="character" w:customStyle="1" w:styleId="FunctionTok">
    <w:name w:val="FunctionTok"/>
    <w:basedOn w:val="VerbatimChar"/>
    <w:rsid w:val="00841551"/>
    <w:rPr>
      <w:rFonts w:ascii="Consolas" w:hAnsi="Consolas"/>
      <w:b/>
      <w:color w:val="204A87"/>
      <w:sz w:val="22"/>
      <w:shd w:val="clear" w:color="auto" w:fill="F8F8F8"/>
    </w:rPr>
  </w:style>
  <w:style w:type="character" w:customStyle="1" w:styleId="AttributeTok">
    <w:name w:val="AttributeTok"/>
    <w:basedOn w:val="VerbatimChar"/>
    <w:rsid w:val="00841551"/>
    <w:rPr>
      <w:rFonts w:ascii="Consolas" w:hAnsi="Consolas"/>
      <w:color w:val="204A87"/>
      <w:sz w:val="22"/>
      <w:shd w:val="clear" w:color="auto" w:fill="F8F8F8"/>
    </w:rPr>
  </w:style>
  <w:style w:type="character" w:customStyle="1" w:styleId="NormalTok">
    <w:name w:val="NormalTok"/>
    <w:basedOn w:val="VerbatimChar"/>
    <w:rsid w:val="00841551"/>
    <w:rPr>
      <w:rFonts w:ascii="Consolas" w:hAnsi="Consolas"/>
      <w:sz w:val="22"/>
      <w:shd w:val="clear" w:color="auto" w:fill="F8F8F8"/>
    </w:rPr>
  </w:style>
  <w:style w:type="paragraph" w:customStyle="1" w:styleId="Default">
    <w:name w:val="Default"/>
    <w:rsid w:val="005368FC"/>
    <w:pPr>
      <w:autoSpaceDE w:val="0"/>
      <w:autoSpaceDN w:val="0"/>
      <w:adjustRightInd w:val="0"/>
    </w:pPr>
    <w:rPr>
      <w:rFonts w:ascii="Consolas" w:hAnsi="Consolas" w:cs="Consolas"/>
      <w:color w:val="000000"/>
      <w:sz w:val="24"/>
      <w:szCs w:val="24"/>
      <w:lang w:val="en-US"/>
    </w:rPr>
  </w:style>
  <w:style w:type="paragraph" w:styleId="FootnoteText">
    <w:name w:val="footnote text"/>
    <w:basedOn w:val="Normal"/>
    <w:link w:val="FootnoteTextChar"/>
    <w:semiHidden/>
    <w:unhideWhenUsed/>
    <w:rsid w:val="00907DCC"/>
    <w:rPr>
      <w:sz w:val="20"/>
    </w:rPr>
  </w:style>
  <w:style w:type="character" w:customStyle="1" w:styleId="FootnoteTextChar">
    <w:name w:val="Footnote Text Char"/>
    <w:basedOn w:val="DefaultParagraphFont"/>
    <w:link w:val="FootnoteText"/>
    <w:semiHidden/>
    <w:rsid w:val="00907DCC"/>
    <w:rPr>
      <w:lang w:eastAsia="zh-TW"/>
    </w:rPr>
  </w:style>
  <w:style w:type="character" w:styleId="FootnoteReference">
    <w:name w:val="footnote reference"/>
    <w:basedOn w:val="DefaultParagraphFont"/>
    <w:semiHidden/>
    <w:unhideWhenUsed/>
    <w:rsid w:val="00907DCC"/>
    <w:rPr>
      <w:vertAlign w:val="superscript"/>
    </w:rPr>
  </w:style>
  <w:style w:type="paragraph" w:styleId="Revision">
    <w:name w:val="Revision"/>
    <w:hidden/>
    <w:uiPriority w:val="99"/>
    <w:semiHidden/>
    <w:rsid w:val="000D3E59"/>
    <w:rPr>
      <w:sz w:val="24"/>
      <w:lang w:eastAsia="zh-TW"/>
    </w:rPr>
  </w:style>
  <w:style w:type="character" w:styleId="CommentReference">
    <w:name w:val="annotation reference"/>
    <w:basedOn w:val="DefaultParagraphFont"/>
    <w:semiHidden/>
    <w:unhideWhenUsed/>
    <w:rsid w:val="000D3E59"/>
    <w:rPr>
      <w:sz w:val="16"/>
      <w:szCs w:val="16"/>
    </w:rPr>
  </w:style>
  <w:style w:type="paragraph" w:styleId="CommentText">
    <w:name w:val="annotation text"/>
    <w:basedOn w:val="Normal"/>
    <w:link w:val="CommentTextChar"/>
    <w:unhideWhenUsed/>
    <w:rsid w:val="000D3E59"/>
    <w:rPr>
      <w:sz w:val="20"/>
    </w:rPr>
  </w:style>
  <w:style w:type="character" w:customStyle="1" w:styleId="CommentTextChar">
    <w:name w:val="Comment Text Char"/>
    <w:basedOn w:val="DefaultParagraphFont"/>
    <w:link w:val="CommentText"/>
    <w:rsid w:val="000D3E59"/>
    <w:rPr>
      <w:lang w:eastAsia="zh-TW"/>
    </w:rPr>
  </w:style>
  <w:style w:type="paragraph" w:styleId="CommentSubject">
    <w:name w:val="annotation subject"/>
    <w:basedOn w:val="CommentText"/>
    <w:next w:val="CommentText"/>
    <w:link w:val="CommentSubjectChar"/>
    <w:semiHidden/>
    <w:unhideWhenUsed/>
    <w:rsid w:val="000D3E59"/>
    <w:rPr>
      <w:b/>
      <w:bCs/>
    </w:rPr>
  </w:style>
  <w:style w:type="character" w:customStyle="1" w:styleId="CommentSubjectChar">
    <w:name w:val="Comment Subject Char"/>
    <w:basedOn w:val="CommentTextChar"/>
    <w:link w:val="CommentSubject"/>
    <w:semiHidden/>
    <w:rsid w:val="000D3E59"/>
    <w:rPr>
      <w:b/>
      <w:bC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0055">
      <w:bodyDiv w:val="1"/>
      <w:marLeft w:val="0"/>
      <w:marRight w:val="0"/>
      <w:marTop w:val="0"/>
      <w:marBottom w:val="0"/>
      <w:divBdr>
        <w:top w:val="none" w:sz="0" w:space="0" w:color="auto"/>
        <w:left w:val="none" w:sz="0" w:space="0" w:color="auto"/>
        <w:bottom w:val="none" w:sz="0" w:space="0" w:color="auto"/>
        <w:right w:val="none" w:sz="0" w:space="0" w:color="auto"/>
      </w:divBdr>
    </w:div>
    <w:div w:id="400254396">
      <w:bodyDiv w:val="1"/>
      <w:marLeft w:val="0"/>
      <w:marRight w:val="0"/>
      <w:marTop w:val="0"/>
      <w:marBottom w:val="0"/>
      <w:divBdr>
        <w:top w:val="none" w:sz="0" w:space="0" w:color="auto"/>
        <w:left w:val="none" w:sz="0" w:space="0" w:color="auto"/>
        <w:bottom w:val="none" w:sz="0" w:space="0" w:color="auto"/>
        <w:right w:val="none" w:sz="0" w:space="0" w:color="auto"/>
      </w:divBdr>
    </w:div>
    <w:div w:id="917980671">
      <w:bodyDiv w:val="1"/>
      <w:marLeft w:val="0"/>
      <w:marRight w:val="0"/>
      <w:marTop w:val="0"/>
      <w:marBottom w:val="0"/>
      <w:divBdr>
        <w:top w:val="none" w:sz="0" w:space="0" w:color="auto"/>
        <w:left w:val="none" w:sz="0" w:space="0" w:color="auto"/>
        <w:bottom w:val="none" w:sz="0" w:space="0" w:color="auto"/>
        <w:right w:val="none" w:sz="0" w:space="0" w:color="auto"/>
      </w:divBdr>
    </w:div>
    <w:div w:id="1819495355">
      <w:bodyDiv w:val="1"/>
      <w:marLeft w:val="0"/>
      <w:marRight w:val="0"/>
      <w:marTop w:val="0"/>
      <w:marBottom w:val="0"/>
      <w:divBdr>
        <w:top w:val="none" w:sz="0" w:space="0" w:color="auto"/>
        <w:left w:val="none" w:sz="0" w:space="0" w:color="auto"/>
        <w:bottom w:val="none" w:sz="0" w:space="0" w:color="auto"/>
        <w:right w:val="none" w:sz="0" w:space="0" w:color="auto"/>
      </w:divBdr>
    </w:div>
    <w:div w:id="208687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0414-874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B6767-8423-4D28-BE13-2C123B2E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7836</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vt:lpstr>
    </vt:vector>
  </TitlesOfParts>
  <Company>CPRO-DLO</Company>
  <LinksUpToDate>false</LinksUpToDate>
  <CharactersWithSpaces>52398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&lt;your username here&gt;</dc:creator>
  <cp:lastModifiedBy>Rossum, Bart-Jan van</cp:lastModifiedBy>
  <cp:revision>3</cp:revision>
  <cp:lastPrinted>2024-10-25T13:23:00Z</cp:lastPrinted>
  <dcterms:created xsi:type="dcterms:W3CDTF">2024-10-25T14:48:00Z</dcterms:created>
  <dcterms:modified xsi:type="dcterms:W3CDTF">2024-10-25T15:09:00Z</dcterms:modified>
</cp:coreProperties>
</file>